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FF670" w14:textId="77777777" w:rsidR="00702A56" w:rsidRDefault="00800C3F">
      <w:pPr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1 INTRODUÇÃO </w:t>
      </w:r>
    </w:p>
    <w:p w14:paraId="0A4D4B2E" w14:textId="41A00D05" w:rsidR="00565416" w:rsidRDefault="00565416" w:rsidP="00565416">
      <w:pPr>
        <w:jc w:val="both"/>
        <w:rPr>
          <w:rFonts w:ascii="Times New Roman" w:hAnsi="Times New Roman" w:cs="Times New Roman"/>
          <w:b/>
          <w:lang w:val="pt-BR"/>
        </w:rPr>
      </w:pPr>
    </w:p>
    <w:p w14:paraId="42D215B3" w14:textId="77777777" w:rsidR="00716FA3" w:rsidRDefault="00716FA3" w:rsidP="00565416">
      <w:pPr>
        <w:jc w:val="both"/>
        <w:rPr>
          <w:rFonts w:ascii="Times New Roman" w:hAnsi="Times New Roman" w:cs="Times New Roman"/>
          <w:b/>
          <w:lang w:val="pt-BR"/>
        </w:rPr>
      </w:pPr>
    </w:p>
    <w:p w14:paraId="63109446" w14:textId="486AA40E" w:rsidR="00716FA3" w:rsidRPr="00716FA3" w:rsidDel="001A7955" w:rsidRDefault="00716FA3" w:rsidP="00716FA3">
      <w:pPr>
        <w:spacing w:line="360" w:lineRule="auto"/>
        <w:ind w:firstLine="1134"/>
        <w:jc w:val="both"/>
        <w:rPr>
          <w:del w:id="0" w:author="Helder F" w:date="2017-06-16T16:58:00Z"/>
          <w:rFonts w:ascii="Times New Roman" w:hAnsi="Times New Roman"/>
          <w:lang w:val="pt-BR"/>
        </w:rPr>
      </w:pPr>
      <w:r w:rsidRPr="00716FA3">
        <w:rPr>
          <w:rFonts w:ascii="Times New Roman" w:hAnsi="Times New Roman"/>
          <w:lang w:val="pt-BR"/>
        </w:rPr>
        <w:t>O aumento da expectativa de vida, a urbanização e a globalização são alguns dos fatores que podem explicar parte dos 596.000 novos casos de cânce</w:t>
      </w:r>
      <w:r w:rsidR="00602BFF">
        <w:rPr>
          <w:rFonts w:ascii="Times New Roman" w:hAnsi="Times New Roman"/>
          <w:lang w:val="pt-BR"/>
        </w:rPr>
        <w:t xml:space="preserve">r que o INCA estima que </w:t>
      </w:r>
      <w:r w:rsidR="00602BFF" w:rsidRPr="00667EDB">
        <w:rPr>
          <w:rFonts w:ascii="Times New Roman" w:hAnsi="Times New Roman"/>
          <w:b/>
          <w:color w:val="FF0000"/>
          <w:lang w:val="pt-BR"/>
        </w:rPr>
        <w:t>afetaram</w:t>
      </w:r>
      <w:r w:rsidR="00602BFF">
        <w:rPr>
          <w:rFonts w:ascii="Times New Roman" w:hAnsi="Times New Roman"/>
          <w:lang w:val="pt-BR"/>
        </w:rPr>
        <w:t xml:space="preserve"> os brasileiros em </w:t>
      </w:r>
      <w:r w:rsidR="00602BFF" w:rsidRPr="00667EDB">
        <w:rPr>
          <w:rFonts w:ascii="Times New Roman" w:hAnsi="Times New Roman"/>
          <w:b/>
          <w:color w:val="FF0000"/>
          <w:lang w:val="pt-BR"/>
        </w:rPr>
        <w:t>2016</w:t>
      </w:r>
      <w:r w:rsidRPr="00716FA3">
        <w:rPr>
          <w:rFonts w:ascii="Times New Roman" w:hAnsi="Times New Roman"/>
          <w:lang w:val="pt-BR"/>
        </w:rPr>
        <w:t xml:space="preserve"> (BRASIL, 2016a).</w:t>
      </w:r>
      <w:ins w:id="1" w:author="Helder F" w:date="2017-06-16T16:58:00Z">
        <w:r w:rsidR="001A7955">
          <w:rPr>
            <w:rFonts w:ascii="Times New Roman" w:hAnsi="Times New Roman"/>
            <w:lang w:val="pt-BR"/>
          </w:rPr>
          <w:t xml:space="preserve"> </w:t>
        </w:r>
      </w:ins>
    </w:p>
    <w:p w14:paraId="2C2725C2" w14:textId="47E0D81B" w:rsidR="00AF0B88" w:rsidDel="001A7955" w:rsidRDefault="00716FA3" w:rsidP="001A7955">
      <w:pPr>
        <w:spacing w:line="360" w:lineRule="auto"/>
        <w:ind w:firstLine="1134"/>
        <w:jc w:val="both"/>
        <w:rPr>
          <w:del w:id="2" w:author="Helder F" w:date="2017-06-16T16:58:00Z"/>
          <w:rFonts w:ascii="Times New Roman" w:hAnsi="Times New Roman"/>
          <w:lang w:val="pt-BR"/>
        </w:rPr>
      </w:pPr>
      <w:r w:rsidRPr="00716FA3">
        <w:rPr>
          <w:rFonts w:ascii="Times New Roman" w:hAnsi="Times New Roman"/>
          <w:lang w:val="pt-BR"/>
        </w:rPr>
        <w:t>O número de casos novos de câncer do SNC est</w:t>
      </w:r>
      <w:r w:rsidR="00602BFF">
        <w:rPr>
          <w:rFonts w:ascii="Times New Roman" w:hAnsi="Times New Roman"/>
          <w:lang w:val="pt-BR"/>
        </w:rPr>
        <w:t xml:space="preserve">imado para o Brasil </w:t>
      </w:r>
      <w:del w:id="3" w:author="Helder F" w:date="2017-06-16T16:55:00Z">
        <w:r w:rsidR="00602BFF" w:rsidRPr="00DF3B6C" w:rsidDel="005357E6">
          <w:rPr>
            <w:rFonts w:ascii="Times New Roman" w:hAnsi="Times New Roman"/>
            <w:b/>
            <w:color w:val="FF0000"/>
            <w:lang w:val="pt-BR"/>
          </w:rPr>
          <w:delText>entre</w:delText>
        </w:r>
        <w:r w:rsidR="00602BFF" w:rsidDel="005357E6">
          <w:rPr>
            <w:rFonts w:ascii="Times New Roman" w:hAnsi="Times New Roman"/>
            <w:lang w:val="pt-BR"/>
          </w:rPr>
          <w:delText xml:space="preserve"> </w:delText>
        </w:r>
      </w:del>
      <w:ins w:id="4" w:author="Helder F" w:date="2017-06-16T16:55:00Z">
        <w:r w:rsidR="005357E6">
          <w:rPr>
            <w:rFonts w:ascii="Times New Roman" w:hAnsi="Times New Roman"/>
            <w:b/>
            <w:color w:val="FF0000"/>
            <w:lang w:val="pt-BR"/>
          </w:rPr>
          <w:t>em</w:t>
        </w:r>
        <w:r w:rsidR="005357E6">
          <w:rPr>
            <w:rFonts w:ascii="Times New Roman" w:hAnsi="Times New Roman"/>
            <w:lang w:val="pt-BR"/>
          </w:rPr>
          <w:t xml:space="preserve"> </w:t>
        </w:r>
      </w:ins>
      <w:r w:rsidR="00602BFF">
        <w:rPr>
          <w:rFonts w:ascii="Times New Roman" w:hAnsi="Times New Roman"/>
          <w:lang w:val="pt-BR"/>
        </w:rPr>
        <w:t>2016 foi</w:t>
      </w:r>
      <w:r w:rsidRPr="00716FA3">
        <w:rPr>
          <w:rFonts w:ascii="Times New Roman" w:hAnsi="Times New Roman"/>
          <w:lang w:val="pt-BR"/>
        </w:rPr>
        <w:t xml:space="preserve"> de 5.440 casos em homens e de 4.830 em mulheres</w:t>
      </w:r>
      <w:commentRangeStart w:id="5"/>
      <w:r w:rsidRPr="00716FA3">
        <w:rPr>
          <w:rFonts w:ascii="Times New Roman" w:hAnsi="Times New Roman"/>
          <w:lang w:val="pt-BR"/>
        </w:rPr>
        <w:t xml:space="preserve">. </w:t>
      </w:r>
      <w:del w:id="6" w:author="Helder F" w:date="2017-06-16T16:56:00Z">
        <w:r w:rsidRPr="00716FA3" w:rsidDel="001A7955">
          <w:rPr>
            <w:rFonts w:ascii="Times New Roman" w:hAnsi="Times New Roman"/>
            <w:lang w:val="pt-BR"/>
          </w:rPr>
          <w:delText>Sem considerar os tumores de pele não melanoma, o câncer do SNC em homens é o oitavo mais frequente nas regiões Nordeste e Sul. Ocupa a décima posição na região Norte e na região Centro-Oeste. Na região Sudeste é o décimo primeiro mais frequente. Para mulheres é o sexto mais frequente na região Sul, e o oitavo mais frequente na região Centro-Oeste. Na região Norte ocupa a décima posição. Enquanto nas regiões Sudeste e Nordeste é o décimo primeiro (</w:delText>
        </w:r>
        <w:r w:rsidRPr="00D437EA" w:rsidDel="001A7955">
          <w:rPr>
            <w:rFonts w:ascii="Times New Roman" w:hAnsi="Times New Roman"/>
            <w:b/>
            <w:color w:val="FF0000"/>
            <w:lang w:val="pt-BR"/>
          </w:rPr>
          <w:delText>BRASI,</w:delText>
        </w:r>
        <w:r w:rsidRPr="00716FA3" w:rsidDel="001A7955">
          <w:rPr>
            <w:rFonts w:ascii="Times New Roman" w:hAnsi="Times New Roman"/>
            <w:lang w:val="pt-BR"/>
          </w:rPr>
          <w:delText xml:space="preserve"> 2016b</w:delText>
        </w:r>
      </w:del>
      <w:commentRangeEnd w:id="5"/>
      <w:r w:rsidR="001A7955">
        <w:rPr>
          <w:rStyle w:val="Refdecomentrio"/>
        </w:rPr>
        <w:commentReference w:id="5"/>
      </w:r>
      <w:del w:id="7" w:author="Helder F" w:date="2017-06-16T16:56:00Z">
        <w:r w:rsidRPr="00716FA3" w:rsidDel="001A7955">
          <w:rPr>
            <w:rFonts w:ascii="Times New Roman" w:hAnsi="Times New Roman"/>
            <w:lang w:val="pt-BR"/>
          </w:rPr>
          <w:delText>)</w:delText>
        </w:r>
        <w:r w:rsidDel="001A7955">
          <w:rPr>
            <w:rFonts w:ascii="Times New Roman" w:hAnsi="Times New Roman"/>
            <w:lang w:val="pt-BR"/>
          </w:rPr>
          <w:delText>.</w:delText>
        </w:r>
      </w:del>
      <w:ins w:id="8" w:author="Helder F" w:date="2017-06-16T16:56:00Z">
        <w:r w:rsidR="001A7955">
          <w:rPr>
            <w:rFonts w:ascii="Times New Roman" w:hAnsi="Times New Roman"/>
            <w:lang w:val="pt-BR"/>
          </w:rPr>
          <w:t xml:space="preserve"> </w:t>
        </w:r>
      </w:ins>
    </w:p>
    <w:p w14:paraId="0D634E34" w14:textId="03DCF428" w:rsidR="00055BB3" w:rsidRPr="005C7488" w:rsidRDefault="00055BB3" w:rsidP="001A7955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6270AE">
        <w:rPr>
          <w:rFonts w:ascii="Times New Roman" w:hAnsi="Times New Roman"/>
          <w:b/>
          <w:color w:val="FF0000"/>
          <w:lang w:val="pt-BR"/>
        </w:rPr>
        <w:t xml:space="preserve">Estima-se que, para o Brasil, no ano de 2016, ocorreram 12.600 novos casos </w:t>
      </w:r>
      <w:r w:rsidRPr="00716FA3">
        <w:rPr>
          <w:rFonts w:ascii="Times New Roman" w:hAnsi="Times New Roman"/>
          <w:lang w:val="pt-BR"/>
        </w:rPr>
        <w:t>de câncer em crianças e adolescentes até os 19 anos. As regiões</w:t>
      </w:r>
      <w:r>
        <w:rPr>
          <w:rFonts w:ascii="Times New Roman" w:hAnsi="Times New Roman"/>
          <w:lang w:val="pt-BR"/>
        </w:rPr>
        <w:t xml:space="preserve"> Sudeste e Nordeste </w:t>
      </w:r>
      <w:r w:rsidRPr="0003434C">
        <w:rPr>
          <w:rFonts w:ascii="Times New Roman" w:hAnsi="Times New Roman"/>
          <w:b/>
          <w:color w:val="FF0000"/>
          <w:lang w:val="pt-BR"/>
        </w:rPr>
        <w:t>apresentar</w:t>
      </w:r>
      <w:del w:id="9" w:author="Helder F" w:date="2017-06-16T16:58:00Z">
        <w:r w:rsidRPr="0003434C" w:rsidDel="001A7955">
          <w:rPr>
            <w:rFonts w:ascii="Times New Roman" w:hAnsi="Times New Roman"/>
            <w:b/>
            <w:color w:val="FF0000"/>
            <w:lang w:val="pt-BR"/>
          </w:rPr>
          <w:delText>i</w:delText>
        </w:r>
      </w:del>
      <w:r w:rsidRPr="0003434C">
        <w:rPr>
          <w:rFonts w:ascii="Times New Roman" w:hAnsi="Times New Roman"/>
          <w:b/>
          <w:color w:val="FF0000"/>
          <w:lang w:val="pt-BR"/>
        </w:rPr>
        <w:t>am</w:t>
      </w:r>
      <w:r w:rsidRPr="00716FA3">
        <w:rPr>
          <w:rFonts w:ascii="Times New Roman" w:hAnsi="Times New Roman"/>
          <w:lang w:val="pt-BR"/>
        </w:rPr>
        <w:t xml:space="preserve"> os maiores números de casos novos, 6.050 e 2.750 respectivamente, seguidas pelas regiões Sul (1.320 </w:t>
      </w:r>
      <w:r w:rsidRPr="00DF3B6C">
        <w:rPr>
          <w:rFonts w:ascii="Times New Roman" w:hAnsi="Times New Roman"/>
          <w:b/>
          <w:color w:val="FF0000"/>
          <w:lang w:val="pt-BR"/>
        </w:rPr>
        <w:t>casos novos</w:t>
      </w:r>
      <w:r w:rsidRPr="00716FA3">
        <w:rPr>
          <w:rFonts w:ascii="Times New Roman" w:hAnsi="Times New Roman"/>
          <w:lang w:val="pt-BR"/>
        </w:rPr>
        <w:t xml:space="preserve">), Centro-Oeste (1.270 </w:t>
      </w:r>
      <w:r w:rsidRPr="00DF3B6C">
        <w:rPr>
          <w:rFonts w:ascii="Times New Roman" w:hAnsi="Times New Roman"/>
          <w:b/>
          <w:color w:val="FF0000"/>
          <w:lang w:val="pt-BR"/>
        </w:rPr>
        <w:t>casos novos</w:t>
      </w:r>
      <w:r w:rsidRPr="00716FA3">
        <w:rPr>
          <w:rFonts w:ascii="Times New Roman" w:hAnsi="Times New Roman"/>
          <w:lang w:val="pt-BR"/>
        </w:rPr>
        <w:t xml:space="preserve">) e Norte (1.210 </w:t>
      </w:r>
      <w:r w:rsidRPr="00DF3B6C">
        <w:rPr>
          <w:rFonts w:ascii="Times New Roman" w:hAnsi="Times New Roman"/>
          <w:b/>
          <w:color w:val="FF0000"/>
          <w:lang w:val="pt-BR"/>
        </w:rPr>
        <w:t>casos novos</w:t>
      </w:r>
      <w:r w:rsidRPr="00716FA3">
        <w:rPr>
          <w:rFonts w:ascii="Times New Roman" w:hAnsi="Times New Roman"/>
          <w:lang w:val="pt-BR"/>
        </w:rPr>
        <w:t>) (BRASIL, 2016b)</w:t>
      </w:r>
      <w:r>
        <w:rPr>
          <w:rFonts w:ascii="Times New Roman" w:hAnsi="Times New Roman"/>
          <w:lang w:val="pt-BR"/>
        </w:rPr>
        <w:t>.</w:t>
      </w:r>
    </w:p>
    <w:p w14:paraId="7FB4C664" w14:textId="1D10A094" w:rsidR="00565416" w:rsidRDefault="00281F3D" w:rsidP="006F6EA8">
      <w:pPr>
        <w:spacing w:line="360" w:lineRule="auto"/>
        <w:ind w:firstLine="113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câncer </w:t>
      </w:r>
      <w:r w:rsidR="006F6EA8">
        <w:rPr>
          <w:rFonts w:ascii="Times New Roman" w:hAnsi="Times New Roman" w:cs="Times New Roman"/>
          <w:lang w:val="pt-BR"/>
        </w:rPr>
        <w:t xml:space="preserve">é uma </w:t>
      </w:r>
      <w:r w:rsidR="006F6EA8" w:rsidRPr="00DF3B6C">
        <w:rPr>
          <w:rFonts w:ascii="Times New Roman" w:hAnsi="Times New Roman" w:cs="Times New Roman"/>
          <w:b/>
          <w:color w:val="FF0000"/>
          <w:lang w:val="pt-BR"/>
        </w:rPr>
        <w:t>grande</w:t>
      </w:r>
      <w:r w:rsidR="006F6EA8">
        <w:rPr>
          <w:rFonts w:ascii="Times New Roman" w:hAnsi="Times New Roman" w:cs="Times New Roman"/>
          <w:lang w:val="pt-BR"/>
        </w:rPr>
        <w:t xml:space="preserve"> causa de morte em crianças no mundo inteiro e sua incidência só tende a aumentar com o passar do tempo. </w:t>
      </w:r>
      <w:r w:rsidR="00565416" w:rsidRPr="00800C3F">
        <w:rPr>
          <w:rFonts w:ascii="Times New Roman" w:hAnsi="Times New Roman" w:cs="Times New Roman"/>
          <w:lang w:val="pt-BR"/>
        </w:rPr>
        <w:t xml:space="preserve">Um estudo internacional </w:t>
      </w:r>
      <w:r w:rsidR="00565416">
        <w:rPr>
          <w:rFonts w:ascii="Times New Roman" w:hAnsi="Times New Roman" w:cs="Times New Roman"/>
          <w:lang w:val="pt-BR"/>
        </w:rPr>
        <w:t xml:space="preserve">coordenado </w:t>
      </w:r>
      <w:r w:rsidR="00565416" w:rsidRPr="00DF3B6C">
        <w:rPr>
          <w:rFonts w:ascii="Times New Roman" w:hAnsi="Times New Roman" w:cs="Times New Roman"/>
          <w:b/>
          <w:color w:val="FF0000"/>
          <w:lang w:val="pt-BR"/>
        </w:rPr>
        <w:t>pel</w:t>
      </w:r>
      <w:r w:rsidR="00DF3B6C" w:rsidRPr="00DF3B6C">
        <w:rPr>
          <w:rFonts w:ascii="Times New Roman" w:hAnsi="Times New Roman" w:cs="Times New Roman"/>
          <w:b/>
          <w:color w:val="FF0000"/>
          <w:lang w:val="pt-BR"/>
        </w:rPr>
        <w:t>o</w:t>
      </w:r>
      <w:r w:rsidR="00565416" w:rsidRPr="00DF3B6C">
        <w:rPr>
          <w:rFonts w:ascii="Times New Roman" w:hAnsi="Times New Roman" w:cs="Times New Roman"/>
          <w:color w:val="FF0000"/>
          <w:lang w:val="pt-BR"/>
        </w:rPr>
        <w:t xml:space="preserve"> </w:t>
      </w:r>
      <w:proofErr w:type="spellStart"/>
      <w:r w:rsidR="00565416" w:rsidRPr="00DF3B6C">
        <w:rPr>
          <w:rFonts w:ascii="Times New Roman" w:hAnsi="Times New Roman" w:cs="Times New Roman"/>
          <w:i/>
          <w:color w:val="FF0000"/>
          <w:lang w:val="pt-BR"/>
        </w:rPr>
        <w:t>International</w:t>
      </w:r>
      <w:proofErr w:type="spellEnd"/>
      <w:r w:rsidR="00565416" w:rsidRPr="00DF3B6C">
        <w:rPr>
          <w:rFonts w:ascii="Times New Roman" w:hAnsi="Times New Roman" w:cs="Times New Roman"/>
          <w:i/>
          <w:color w:val="FF0000"/>
          <w:lang w:val="pt-BR"/>
        </w:rPr>
        <w:t xml:space="preserve"> </w:t>
      </w:r>
      <w:proofErr w:type="spellStart"/>
      <w:r w:rsidR="00565416" w:rsidRPr="00DF3B6C">
        <w:rPr>
          <w:rFonts w:ascii="Times New Roman" w:hAnsi="Times New Roman" w:cs="Times New Roman"/>
          <w:i/>
          <w:color w:val="FF0000"/>
          <w:lang w:val="pt-BR"/>
        </w:rPr>
        <w:t>Agency</w:t>
      </w:r>
      <w:proofErr w:type="spellEnd"/>
      <w:r w:rsidR="00565416" w:rsidRPr="00DF3B6C">
        <w:rPr>
          <w:rFonts w:ascii="Times New Roman" w:hAnsi="Times New Roman" w:cs="Times New Roman"/>
          <w:i/>
          <w:color w:val="FF0000"/>
          <w:lang w:val="pt-BR"/>
        </w:rPr>
        <w:t xml:space="preserve"> for </w:t>
      </w:r>
      <w:proofErr w:type="spellStart"/>
      <w:r w:rsidR="00565416" w:rsidRPr="00DF3B6C">
        <w:rPr>
          <w:rFonts w:ascii="Times New Roman" w:hAnsi="Times New Roman" w:cs="Times New Roman"/>
          <w:i/>
          <w:color w:val="FF0000"/>
          <w:lang w:val="pt-BR"/>
        </w:rPr>
        <w:t>Research</w:t>
      </w:r>
      <w:proofErr w:type="spellEnd"/>
      <w:r w:rsidR="00565416" w:rsidRPr="00DF3B6C">
        <w:rPr>
          <w:rFonts w:ascii="Times New Roman" w:hAnsi="Times New Roman" w:cs="Times New Roman"/>
          <w:i/>
          <w:color w:val="FF0000"/>
          <w:lang w:val="pt-BR"/>
        </w:rPr>
        <w:t xml:space="preserve"> on Cancer</w:t>
      </w:r>
      <w:r w:rsidR="00565416" w:rsidRPr="00DF3B6C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565416">
        <w:rPr>
          <w:rFonts w:ascii="Times New Roman" w:hAnsi="Times New Roman" w:cs="Times New Roman"/>
          <w:lang w:val="pt-BR"/>
        </w:rPr>
        <w:t xml:space="preserve">e publicado em abril de 2017 no </w:t>
      </w:r>
      <w:r w:rsidR="00565416" w:rsidRPr="00DF3B6C">
        <w:rPr>
          <w:rFonts w:ascii="Times New Roman" w:hAnsi="Times New Roman" w:cs="Times New Roman"/>
          <w:b/>
          <w:i/>
          <w:color w:val="FF0000"/>
          <w:lang w:val="pt-BR"/>
        </w:rPr>
        <w:t>The Lancet Oncology</w:t>
      </w:r>
      <w:r w:rsidR="00565416">
        <w:rPr>
          <w:rFonts w:ascii="Times New Roman" w:hAnsi="Times New Roman" w:cs="Times New Roman"/>
          <w:lang w:val="pt-BR"/>
        </w:rPr>
        <w:t xml:space="preserve"> mostrou que entre 2001 a 2010, o câncer infantil </w:t>
      </w:r>
      <w:del w:id="10" w:author="Helder F" w:date="2017-06-16T17:00:00Z">
        <w:r w:rsidR="00565416" w:rsidRPr="00DF3B6C" w:rsidDel="001A7955">
          <w:rPr>
            <w:rFonts w:ascii="Times New Roman" w:hAnsi="Times New Roman" w:cs="Times New Roman"/>
            <w:b/>
            <w:color w:val="FF0000"/>
            <w:lang w:val="pt-BR"/>
          </w:rPr>
          <w:delText>era</w:delText>
        </w:r>
        <w:r w:rsidR="00DF3B6C" w:rsidRPr="00DF3B6C" w:rsidDel="001A7955">
          <w:rPr>
            <w:rFonts w:ascii="Times New Roman" w:hAnsi="Times New Roman" w:cs="Times New Roman"/>
            <w:b/>
            <w:color w:val="FF0000"/>
            <w:lang w:val="pt-BR"/>
          </w:rPr>
          <w:delText xml:space="preserve"> (foi)</w:delText>
        </w:r>
      </w:del>
      <w:ins w:id="11" w:author="Helder F" w:date="2017-06-16T17:00:00Z">
        <w:r w:rsidR="001A7955">
          <w:rPr>
            <w:rFonts w:ascii="Times New Roman" w:hAnsi="Times New Roman" w:cs="Times New Roman"/>
            <w:b/>
            <w:color w:val="FF0000"/>
            <w:lang w:val="pt-BR"/>
          </w:rPr>
          <w:t>foi</w:t>
        </w:r>
      </w:ins>
      <w:r w:rsidR="00565416" w:rsidRPr="00DF3B6C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565416">
        <w:rPr>
          <w:rFonts w:ascii="Times New Roman" w:hAnsi="Times New Roman" w:cs="Times New Roman"/>
          <w:lang w:val="pt-BR"/>
        </w:rPr>
        <w:t xml:space="preserve">13% mais comum que na década de 1980, alcançando uma </w:t>
      </w:r>
      <w:r w:rsidR="00565416" w:rsidRPr="007E530E">
        <w:rPr>
          <w:rFonts w:ascii="Times New Roman" w:hAnsi="Times New Roman" w:cs="Times New Roman"/>
          <w:b/>
          <w:color w:val="FF0000"/>
          <w:lang w:val="pt-BR"/>
        </w:rPr>
        <w:t>incidência</w:t>
      </w:r>
      <w:r w:rsidR="00565416" w:rsidRPr="007E530E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565416">
        <w:rPr>
          <w:rFonts w:ascii="Times New Roman" w:hAnsi="Times New Roman" w:cs="Times New Roman"/>
          <w:lang w:val="pt-BR"/>
        </w:rPr>
        <w:t xml:space="preserve">anual de 140 a cada um milhão de crianças com idade entre 0 a 14 anos no mundo inteiro, sendo a </w:t>
      </w:r>
      <w:r w:rsidR="00565416" w:rsidRPr="007E530E">
        <w:rPr>
          <w:rFonts w:ascii="Times New Roman" w:hAnsi="Times New Roman" w:cs="Times New Roman"/>
          <w:b/>
          <w:color w:val="FF0000"/>
          <w:lang w:val="pt-BR"/>
        </w:rPr>
        <w:t>incidência</w:t>
      </w:r>
      <w:r w:rsidR="00565416" w:rsidRPr="007E530E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A645DB">
        <w:rPr>
          <w:rFonts w:ascii="Times New Roman" w:hAnsi="Times New Roman" w:cs="Times New Roman"/>
          <w:lang w:val="pt-BR"/>
        </w:rPr>
        <w:t>ligeiramente</w:t>
      </w:r>
      <w:r w:rsidR="00565416">
        <w:rPr>
          <w:rFonts w:ascii="Times New Roman" w:hAnsi="Times New Roman" w:cs="Times New Roman"/>
          <w:lang w:val="pt-BR"/>
        </w:rPr>
        <w:t xml:space="preserve"> maior em meninos q</w:t>
      </w:r>
      <w:r w:rsidR="00DF3B6C">
        <w:rPr>
          <w:rFonts w:ascii="Times New Roman" w:hAnsi="Times New Roman" w:cs="Times New Roman"/>
          <w:lang w:val="pt-BR"/>
        </w:rPr>
        <w:t>ue em meninas.</w:t>
      </w:r>
    </w:p>
    <w:p w14:paraId="02F544E2" w14:textId="76162675" w:rsidR="00A645DB" w:rsidDel="00705E27" w:rsidRDefault="001A78F8" w:rsidP="006F6EA8">
      <w:pPr>
        <w:spacing w:line="360" w:lineRule="auto"/>
        <w:ind w:firstLine="1134"/>
        <w:jc w:val="both"/>
        <w:rPr>
          <w:del w:id="12" w:author="Helder F" w:date="2017-06-16T17:02:00Z"/>
          <w:rFonts w:ascii="Times New Roman" w:hAnsi="Times New Roman" w:cs="Times New Roman"/>
          <w:lang w:val="pt-BR"/>
        </w:rPr>
      </w:pPr>
      <w:r w:rsidRPr="001A78F8">
        <w:rPr>
          <w:rFonts w:ascii="Times New Roman" w:hAnsi="Times New Roman" w:cs="Times New Roman"/>
          <w:b/>
          <w:color w:val="FF0000"/>
          <w:lang w:val="pt-BR"/>
        </w:rPr>
        <w:t xml:space="preserve">Neste estudo, </w:t>
      </w:r>
      <w:ins w:id="13" w:author="Helder F" w:date="2017-06-16T17:00:00Z">
        <w:r w:rsidR="001A7955">
          <w:rPr>
            <w:rFonts w:ascii="Times New Roman" w:hAnsi="Times New Roman" w:cs="Times New Roman"/>
            <w:lang w:val="pt-BR"/>
          </w:rPr>
          <w:t>o</w:t>
        </w:r>
      </w:ins>
      <w:del w:id="14" w:author="Helder F" w:date="2017-06-16T17:00:00Z">
        <w:r w:rsidR="00023262" w:rsidDel="001A7955">
          <w:rPr>
            <w:rFonts w:ascii="Times New Roman" w:hAnsi="Times New Roman" w:cs="Times New Roman"/>
            <w:lang w:val="pt-BR"/>
          </w:rPr>
          <w:delText>O</w:delText>
        </w:r>
      </w:del>
      <w:r w:rsidR="00023262">
        <w:rPr>
          <w:rFonts w:ascii="Times New Roman" w:hAnsi="Times New Roman" w:cs="Times New Roman"/>
          <w:lang w:val="pt-BR"/>
        </w:rPr>
        <w:t xml:space="preserve">s tipos de tumores </w:t>
      </w:r>
      <w:r w:rsidR="00023262" w:rsidRPr="007E530E">
        <w:rPr>
          <w:rFonts w:ascii="Times New Roman" w:hAnsi="Times New Roman" w:cs="Times New Roman"/>
          <w:color w:val="FF0000"/>
          <w:lang w:val="pt-BR"/>
        </w:rPr>
        <w:t xml:space="preserve">variavam </w:t>
      </w:r>
      <w:r w:rsidR="00023262">
        <w:rPr>
          <w:rFonts w:ascii="Times New Roman" w:hAnsi="Times New Roman" w:cs="Times New Roman"/>
          <w:lang w:val="pt-BR"/>
        </w:rPr>
        <w:t xml:space="preserve">com a faixa etária. Nas crianças </w:t>
      </w:r>
      <w:r w:rsidR="009B71B1">
        <w:rPr>
          <w:rFonts w:ascii="Times New Roman" w:hAnsi="Times New Roman" w:cs="Times New Roman"/>
          <w:lang w:val="pt-BR"/>
        </w:rPr>
        <w:t>com idade entre 0-</w:t>
      </w:r>
      <w:r w:rsidR="00023262">
        <w:rPr>
          <w:rFonts w:ascii="Times New Roman" w:hAnsi="Times New Roman" w:cs="Times New Roman"/>
          <w:lang w:val="pt-BR"/>
        </w:rPr>
        <w:t xml:space="preserve">4 anos, as leucemias </w:t>
      </w:r>
      <w:r w:rsidR="00023262" w:rsidRPr="007E530E">
        <w:rPr>
          <w:rFonts w:ascii="Times New Roman" w:hAnsi="Times New Roman" w:cs="Times New Roman"/>
          <w:color w:val="FF0000"/>
          <w:lang w:val="pt-BR"/>
        </w:rPr>
        <w:t>representa</w:t>
      </w:r>
      <w:ins w:id="15" w:author="Helder F" w:date="2017-06-16T17:03:00Z">
        <w:r w:rsidR="001377EA">
          <w:rPr>
            <w:rFonts w:ascii="Times New Roman" w:hAnsi="Times New Roman" w:cs="Times New Roman"/>
            <w:color w:val="FF0000"/>
            <w:lang w:val="pt-BR"/>
          </w:rPr>
          <w:t>r</w:t>
        </w:r>
      </w:ins>
      <w:del w:id="16" w:author="Helder F" w:date="2017-06-16T17:03:00Z">
        <w:r w:rsidR="00023262" w:rsidRPr="007E530E" w:rsidDel="001377EA">
          <w:rPr>
            <w:rFonts w:ascii="Times New Roman" w:hAnsi="Times New Roman" w:cs="Times New Roman"/>
            <w:color w:val="FF0000"/>
            <w:lang w:val="pt-BR"/>
          </w:rPr>
          <w:delText>v</w:delText>
        </w:r>
      </w:del>
      <w:r w:rsidR="00023262" w:rsidRPr="007E530E">
        <w:rPr>
          <w:rFonts w:ascii="Times New Roman" w:hAnsi="Times New Roman" w:cs="Times New Roman"/>
          <w:color w:val="FF0000"/>
          <w:lang w:val="pt-BR"/>
        </w:rPr>
        <w:t xml:space="preserve">am </w:t>
      </w:r>
      <w:r w:rsidR="00023262">
        <w:rPr>
          <w:rFonts w:ascii="Times New Roman" w:hAnsi="Times New Roman" w:cs="Times New Roman"/>
          <w:lang w:val="pt-BR"/>
        </w:rPr>
        <w:t xml:space="preserve">36,1% de todos os casos, mas sua proporção </w:t>
      </w:r>
      <w:del w:id="17" w:author="Helder F" w:date="2017-06-16T17:03:00Z">
        <w:r w:rsidR="00023262" w:rsidDel="001377EA">
          <w:rPr>
            <w:rFonts w:ascii="Times New Roman" w:hAnsi="Times New Roman" w:cs="Times New Roman"/>
            <w:lang w:val="pt-BR"/>
          </w:rPr>
          <w:delText xml:space="preserve">era </w:delText>
        </w:r>
      </w:del>
      <w:ins w:id="18" w:author="Helder F" w:date="2017-06-16T17:03:00Z">
        <w:r w:rsidR="001377EA">
          <w:rPr>
            <w:rFonts w:ascii="Times New Roman" w:hAnsi="Times New Roman" w:cs="Times New Roman"/>
            <w:lang w:val="pt-BR"/>
          </w:rPr>
          <w:t>foi</w:t>
        </w:r>
        <w:r w:rsidR="001377EA">
          <w:rPr>
            <w:rFonts w:ascii="Times New Roman" w:hAnsi="Times New Roman" w:cs="Times New Roman"/>
            <w:lang w:val="pt-BR"/>
          </w:rPr>
          <w:t xml:space="preserve"> </w:t>
        </w:r>
      </w:ins>
      <w:r w:rsidR="00023262">
        <w:rPr>
          <w:rFonts w:ascii="Times New Roman" w:hAnsi="Times New Roman" w:cs="Times New Roman"/>
          <w:lang w:val="pt-BR"/>
        </w:rPr>
        <w:t xml:space="preserve">de 15,4% entre </w:t>
      </w:r>
      <w:r w:rsidR="009B71B1">
        <w:rPr>
          <w:rFonts w:ascii="Times New Roman" w:hAnsi="Times New Roman" w:cs="Times New Roman"/>
          <w:lang w:val="pt-BR"/>
        </w:rPr>
        <w:t>os jovens de 15-</w:t>
      </w:r>
      <w:r w:rsidR="00023262">
        <w:rPr>
          <w:rFonts w:ascii="Times New Roman" w:hAnsi="Times New Roman" w:cs="Times New Roman"/>
          <w:lang w:val="pt-BR"/>
        </w:rPr>
        <w:t xml:space="preserve">19 anos. Já os linfomas </w:t>
      </w:r>
      <w:del w:id="19" w:author="Helder F" w:date="2017-06-16T17:03:00Z">
        <w:r w:rsidR="00023262" w:rsidDel="001377EA">
          <w:rPr>
            <w:rFonts w:ascii="Times New Roman" w:hAnsi="Times New Roman" w:cs="Times New Roman"/>
            <w:lang w:val="pt-BR"/>
          </w:rPr>
          <w:delText xml:space="preserve">eram </w:delText>
        </w:r>
      </w:del>
      <w:ins w:id="20" w:author="Helder F" w:date="2017-06-16T17:03:00Z">
        <w:r w:rsidR="001377EA">
          <w:rPr>
            <w:rFonts w:ascii="Times New Roman" w:hAnsi="Times New Roman" w:cs="Times New Roman"/>
            <w:lang w:val="pt-BR"/>
          </w:rPr>
          <w:t>foram</w:t>
        </w:r>
        <w:r w:rsidR="001377EA">
          <w:rPr>
            <w:rFonts w:ascii="Times New Roman" w:hAnsi="Times New Roman" w:cs="Times New Roman"/>
            <w:lang w:val="pt-BR"/>
          </w:rPr>
          <w:t xml:space="preserve"> </w:t>
        </w:r>
      </w:ins>
      <w:r w:rsidR="00023262">
        <w:rPr>
          <w:rFonts w:ascii="Times New Roman" w:hAnsi="Times New Roman" w:cs="Times New Roman"/>
          <w:lang w:val="pt-BR"/>
        </w:rPr>
        <w:t>mais f</w:t>
      </w:r>
      <w:r w:rsidR="009B71B1">
        <w:rPr>
          <w:rFonts w:ascii="Times New Roman" w:hAnsi="Times New Roman" w:cs="Times New Roman"/>
          <w:lang w:val="pt-BR"/>
        </w:rPr>
        <w:t>requentes nos jovens entre 15-</w:t>
      </w:r>
      <w:r w:rsidR="00023262">
        <w:rPr>
          <w:rFonts w:ascii="Times New Roman" w:hAnsi="Times New Roman" w:cs="Times New Roman"/>
          <w:lang w:val="pt-BR"/>
        </w:rPr>
        <w:t>19 anos, e representa</w:t>
      </w:r>
      <w:ins w:id="21" w:author="Helder F" w:date="2017-06-16T17:04:00Z">
        <w:r w:rsidR="001377EA">
          <w:rPr>
            <w:rFonts w:ascii="Times New Roman" w:hAnsi="Times New Roman" w:cs="Times New Roman"/>
            <w:lang w:val="pt-BR"/>
          </w:rPr>
          <w:t>r</w:t>
        </w:r>
      </w:ins>
      <w:del w:id="22" w:author="Helder F" w:date="2017-06-16T17:04:00Z">
        <w:r w:rsidR="00023262" w:rsidDel="001377EA">
          <w:rPr>
            <w:rFonts w:ascii="Times New Roman" w:hAnsi="Times New Roman" w:cs="Times New Roman"/>
            <w:lang w:val="pt-BR"/>
          </w:rPr>
          <w:delText>v</w:delText>
        </w:r>
      </w:del>
      <w:r w:rsidR="00023262">
        <w:rPr>
          <w:rFonts w:ascii="Times New Roman" w:hAnsi="Times New Roman" w:cs="Times New Roman"/>
          <w:lang w:val="pt-BR"/>
        </w:rPr>
        <w:t>am</w:t>
      </w:r>
      <w:r w:rsidR="002518FE">
        <w:rPr>
          <w:rFonts w:ascii="Times New Roman" w:hAnsi="Times New Roman" w:cs="Times New Roman"/>
          <w:lang w:val="pt-BR"/>
        </w:rPr>
        <w:t xml:space="preserve"> apenas</w:t>
      </w:r>
      <w:r w:rsidR="00023262">
        <w:rPr>
          <w:rFonts w:ascii="Times New Roman" w:hAnsi="Times New Roman" w:cs="Times New Roman"/>
          <w:lang w:val="pt-BR"/>
        </w:rPr>
        <w:t xml:space="preserve"> 5,3% dos casos nas crianças </w:t>
      </w:r>
      <w:r w:rsidR="009B71B1">
        <w:rPr>
          <w:rFonts w:ascii="Times New Roman" w:hAnsi="Times New Roman" w:cs="Times New Roman"/>
          <w:lang w:val="pt-BR"/>
        </w:rPr>
        <w:t>de 0-</w:t>
      </w:r>
      <w:r w:rsidR="00023262">
        <w:rPr>
          <w:rFonts w:ascii="Times New Roman" w:hAnsi="Times New Roman" w:cs="Times New Roman"/>
          <w:lang w:val="pt-BR"/>
        </w:rPr>
        <w:t>4 anos. Os tumores do sistema nervoso central (SNC)</w:t>
      </w:r>
      <w:r w:rsidR="002518FE">
        <w:rPr>
          <w:rFonts w:ascii="Times New Roman" w:hAnsi="Times New Roman" w:cs="Times New Roman"/>
          <w:lang w:val="pt-BR"/>
        </w:rPr>
        <w:t xml:space="preserve"> </w:t>
      </w:r>
      <w:ins w:id="23" w:author="Helder F" w:date="2017-06-16T17:04:00Z">
        <w:r w:rsidR="001377EA">
          <w:rPr>
            <w:rFonts w:ascii="Times New Roman" w:hAnsi="Times New Roman" w:cs="Times New Roman"/>
            <w:lang w:val="pt-BR"/>
          </w:rPr>
          <w:t>fo</w:t>
        </w:r>
      </w:ins>
      <w:del w:id="24" w:author="Helder F" w:date="2017-06-16T17:04:00Z">
        <w:r w:rsidR="002518FE" w:rsidDel="001377EA">
          <w:rPr>
            <w:rFonts w:ascii="Times New Roman" w:hAnsi="Times New Roman" w:cs="Times New Roman"/>
            <w:lang w:val="pt-BR"/>
          </w:rPr>
          <w:delText>e</w:delText>
        </w:r>
      </w:del>
      <w:r w:rsidR="002518FE">
        <w:rPr>
          <w:rFonts w:ascii="Times New Roman" w:hAnsi="Times New Roman" w:cs="Times New Roman"/>
          <w:lang w:val="pt-BR"/>
        </w:rPr>
        <w:t xml:space="preserve">ram o segundo tipo de tumor mais frequente, logo atrás das leucemias, nas crianças entre 0-4 anos (17,2%), 5-9 anos (26,3%) e 10-14 anos (20,0%). </w:t>
      </w:r>
      <w:moveFromRangeStart w:id="25" w:author="Helder F" w:date="2017-06-16T17:02:00Z" w:name="move485395857"/>
      <w:moveFrom w:id="26" w:author="Helder F" w:date="2017-06-16T17:02:00Z">
        <w:r w:rsidR="002518FE" w:rsidDel="00705E27">
          <w:rPr>
            <w:rFonts w:ascii="Times New Roman" w:hAnsi="Times New Roman" w:cs="Times New Roman"/>
            <w:lang w:val="pt-BR"/>
          </w:rPr>
          <w:t xml:space="preserve">Tumores epiteliais e melanoma </w:t>
        </w:r>
        <w:r w:rsidR="002518FE" w:rsidRPr="007E530E" w:rsidDel="00705E27">
          <w:rPr>
            <w:rFonts w:ascii="Times New Roman" w:hAnsi="Times New Roman" w:cs="Times New Roman"/>
            <w:color w:val="FF0000"/>
            <w:lang w:val="pt-BR"/>
          </w:rPr>
          <w:t xml:space="preserve">correspondiam </w:t>
        </w:r>
        <w:r w:rsidR="002518FE" w:rsidDel="00705E27">
          <w:rPr>
            <w:rFonts w:ascii="Times New Roman" w:hAnsi="Times New Roman" w:cs="Times New Roman"/>
            <w:lang w:val="pt-BR"/>
          </w:rPr>
          <w:t xml:space="preserve">a 0,9% de todos os casos entre crianças de 0-4 anos, porém eram o segundo tipo mais comum no grupo com idade entre 15-19 anos. </w:t>
        </w:r>
      </w:moveFrom>
      <w:moveFromRangeEnd w:id="25"/>
    </w:p>
    <w:p w14:paraId="0962E6B9" w14:textId="19E15608" w:rsidR="00705E27" w:rsidRDefault="002518FE" w:rsidP="00705E27">
      <w:pPr>
        <w:spacing w:line="360" w:lineRule="auto"/>
        <w:ind w:firstLine="113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tipo mais comum de câncer no </w:t>
      </w:r>
      <w:r w:rsidRPr="00973648">
        <w:rPr>
          <w:rFonts w:ascii="Times New Roman" w:hAnsi="Times New Roman" w:cs="Times New Roman"/>
          <w:b/>
          <w:color w:val="FF0000"/>
          <w:lang w:val="pt-BR"/>
        </w:rPr>
        <w:t xml:space="preserve">sistema nervoso simpático </w:t>
      </w:r>
      <w:r>
        <w:rPr>
          <w:rFonts w:ascii="Times New Roman" w:hAnsi="Times New Roman" w:cs="Times New Roman"/>
          <w:lang w:val="pt-BR"/>
        </w:rPr>
        <w:t xml:space="preserve">entre todos os grupos de idade foi o neuroblastoma. Este </w:t>
      </w:r>
      <w:del w:id="27" w:author="Helder F" w:date="2017-06-16T17:04:00Z">
        <w:r w:rsidDel="001377EA">
          <w:rPr>
            <w:rFonts w:ascii="Times New Roman" w:hAnsi="Times New Roman" w:cs="Times New Roman"/>
            <w:lang w:val="pt-BR"/>
          </w:rPr>
          <w:delText xml:space="preserve">era </w:delText>
        </w:r>
      </w:del>
      <w:ins w:id="28" w:author="Helder F" w:date="2017-06-16T17:04:00Z">
        <w:r w:rsidR="001377EA">
          <w:rPr>
            <w:rFonts w:ascii="Times New Roman" w:hAnsi="Times New Roman" w:cs="Times New Roman"/>
            <w:lang w:val="pt-BR"/>
          </w:rPr>
          <w:t>foi</w:t>
        </w:r>
        <w:r w:rsidR="001377EA">
          <w:rPr>
            <w:rFonts w:ascii="Times New Roman" w:hAnsi="Times New Roman" w:cs="Times New Roman"/>
            <w:lang w:val="pt-BR"/>
          </w:rPr>
          <w:t xml:space="preserve"> </w:t>
        </w:r>
      </w:ins>
      <w:r>
        <w:rPr>
          <w:rFonts w:ascii="Times New Roman" w:hAnsi="Times New Roman" w:cs="Times New Roman"/>
          <w:lang w:val="pt-BR"/>
        </w:rPr>
        <w:t>mais frequente no grupo de 0-4 anos (12,5%) e muito raro no grupo de 15-19 anos (0,2%)</w:t>
      </w:r>
      <w:r w:rsidR="009B71B1">
        <w:rPr>
          <w:rFonts w:ascii="Times New Roman" w:hAnsi="Times New Roman" w:cs="Times New Roman"/>
          <w:lang w:val="pt-BR"/>
        </w:rPr>
        <w:t xml:space="preserve">. Tumores renais </w:t>
      </w:r>
      <w:ins w:id="29" w:author="Helder F" w:date="2017-06-16T17:04:00Z">
        <w:r w:rsidR="001377EA">
          <w:rPr>
            <w:rFonts w:ascii="Times New Roman" w:hAnsi="Times New Roman" w:cs="Times New Roman"/>
            <w:lang w:val="pt-BR"/>
          </w:rPr>
          <w:t>fo</w:t>
        </w:r>
      </w:ins>
      <w:del w:id="30" w:author="Helder F" w:date="2017-06-16T17:04:00Z">
        <w:r w:rsidR="009B71B1" w:rsidDel="001377EA">
          <w:rPr>
            <w:rFonts w:ascii="Times New Roman" w:hAnsi="Times New Roman" w:cs="Times New Roman"/>
            <w:lang w:val="pt-BR"/>
          </w:rPr>
          <w:delText>e</w:delText>
        </w:r>
      </w:del>
      <w:r w:rsidR="009B71B1">
        <w:rPr>
          <w:rFonts w:ascii="Times New Roman" w:hAnsi="Times New Roman" w:cs="Times New Roman"/>
          <w:lang w:val="pt-BR"/>
        </w:rPr>
        <w:t xml:space="preserve">ram comuns em crianças com idade entre 0-4 anos (8,9%) e sua frequência relativa diminuiu nos outros grupos etários, chegando a 0,7% no grupo de 15-19 anos. Tumores ósseos </w:t>
      </w:r>
      <w:proofErr w:type="spellStart"/>
      <w:r w:rsidR="009B71B1">
        <w:rPr>
          <w:rFonts w:ascii="Times New Roman" w:hAnsi="Times New Roman" w:cs="Times New Roman"/>
          <w:lang w:val="pt-BR"/>
        </w:rPr>
        <w:t>constitu</w:t>
      </w:r>
      <w:ins w:id="31" w:author="Helder F" w:date="2017-06-16T17:04:00Z">
        <w:r w:rsidR="001377EA">
          <w:rPr>
            <w:rFonts w:ascii="Times New Roman" w:hAnsi="Times New Roman" w:cs="Times New Roman"/>
            <w:lang w:val="pt-BR"/>
          </w:rPr>
          <w:t>ir</w:t>
        </w:r>
      </w:ins>
      <w:del w:id="32" w:author="Helder F" w:date="2017-06-16T17:04:00Z">
        <w:r w:rsidR="009B71B1" w:rsidDel="001377EA">
          <w:rPr>
            <w:rFonts w:ascii="Times New Roman" w:hAnsi="Times New Roman" w:cs="Times New Roman"/>
            <w:lang w:val="pt-BR"/>
          </w:rPr>
          <w:delText>í</w:delText>
        </w:r>
      </w:del>
      <w:r w:rsidR="009B71B1">
        <w:rPr>
          <w:rFonts w:ascii="Times New Roman" w:hAnsi="Times New Roman" w:cs="Times New Roman"/>
          <w:lang w:val="pt-BR"/>
        </w:rPr>
        <w:t>am</w:t>
      </w:r>
      <w:proofErr w:type="spellEnd"/>
      <w:r w:rsidR="009B71B1">
        <w:rPr>
          <w:rFonts w:ascii="Times New Roman" w:hAnsi="Times New Roman" w:cs="Times New Roman"/>
          <w:lang w:val="pt-BR"/>
        </w:rPr>
        <w:t xml:space="preserve"> 4,7% de todos os casos de câncer em crianças de 0-14 anos e 7,8% naquelas entre 15-19 anos</w:t>
      </w:r>
      <w:r w:rsidR="00B562D4">
        <w:rPr>
          <w:rFonts w:ascii="Times New Roman" w:hAnsi="Times New Roman" w:cs="Times New Roman"/>
          <w:lang w:val="pt-BR"/>
        </w:rPr>
        <w:t xml:space="preserve"> (STELIAROVA-FOUCHER </w:t>
      </w:r>
      <w:r w:rsidR="00B562D4" w:rsidRPr="00565416">
        <w:rPr>
          <w:rFonts w:ascii="Times New Roman" w:hAnsi="Times New Roman"/>
          <w:i/>
          <w:lang w:val="pt-BR"/>
        </w:rPr>
        <w:t>et al</w:t>
      </w:r>
      <w:r w:rsidR="009B71B1">
        <w:rPr>
          <w:rFonts w:ascii="Times New Roman" w:hAnsi="Times New Roman" w:cs="Times New Roman"/>
          <w:lang w:val="pt-BR"/>
        </w:rPr>
        <w:t>.</w:t>
      </w:r>
      <w:r w:rsidR="00B562D4">
        <w:rPr>
          <w:rFonts w:ascii="Times New Roman" w:hAnsi="Times New Roman" w:cs="Times New Roman"/>
          <w:lang w:val="pt-BR"/>
        </w:rPr>
        <w:t>, 2017).</w:t>
      </w:r>
      <w:r w:rsidR="009B71B1">
        <w:rPr>
          <w:rFonts w:ascii="Times New Roman" w:hAnsi="Times New Roman" w:cs="Times New Roman"/>
          <w:lang w:val="pt-BR"/>
        </w:rPr>
        <w:t xml:space="preserve"> </w:t>
      </w:r>
      <w:moveToRangeStart w:id="33" w:author="Helder F" w:date="2017-06-16T17:02:00Z" w:name="move485395857"/>
      <w:moveTo w:id="34" w:author="Helder F" w:date="2017-06-16T17:02:00Z">
        <w:r w:rsidR="00705E27">
          <w:rPr>
            <w:rFonts w:ascii="Times New Roman" w:hAnsi="Times New Roman" w:cs="Times New Roman"/>
            <w:lang w:val="pt-BR"/>
          </w:rPr>
          <w:t xml:space="preserve">Tumores epiteliais e melanoma </w:t>
        </w:r>
        <w:r w:rsidR="00705E27" w:rsidRPr="007E530E">
          <w:rPr>
            <w:rFonts w:ascii="Times New Roman" w:hAnsi="Times New Roman" w:cs="Times New Roman"/>
            <w:color w:val="FF0000"/>
            <w:lang w:val="pt-BR"/>
          </w:rPr>
          <w:t>correspond</w:t>
        </w:r>
      </w:moveTo>
      <w:ins w:id="35" w:author="Helder F" w:date="2017-06-16T17:04:00Z">
        <w:r w:rsidR="001377EA">
          <w:rPr>
            <w:rFonts w:ascii="Times New Roman" w:hAnsi="Times New Roman" w:cs="Times New Roman"/>
            <w:color w:val="FF0000"/>
            <w:lang w:val="pt-BR"/>
          </w:rPr>
          <w:t>er</w:t>
        </w:r>
      </w:ins>
      <w:moveTo w:id="36" w:author="Helder F" w:date="2017-06-16T17:02:00Z">
        <w:del w:id="37" w:author="Helder F" w:date="2017-06-16T17:04:00Z">
          <w:r w:rsidR="00705E27" w:rsidRPr="007E530E" w:rsidDel="001377EA">
            <w:rPr>
              <w:rFonts w:ascii="Times New Roman" w:hAnsi="Times New Roman" w:cs="Times New Roman"/>
              <w:color w:val="FF0000"/>
              <w:lang w:val="pt-BR"/>
            </w:rPr>
            <w:delText>i</w:delText>
          </w:r>
        </w:del>
        <w:r w:rsidR="00705E27" w:rsidRPr="007E530E">
          <w:rPr>
            <w:rFonts w:ascii="Times New Roman" w:hAnsi="Times New Roman" w:cs="Times New Roman"/>
            <w:color w:val="FF0000"/>
            <w:lang w:val="pt-BR"/>
          </w:rPr>
          <w:t xml:space="preserve">am </w:t>
        </w:r>
        <w:r w:rsidR="00705E27">
          <w:rPr>
            <w:rFonts w:ascii="Times New Roman" w:hAnsi="Times New Roman" w:cs="Times New Roman"/>
            <w:lang w:val="pt-BR"/>
          </w:rPr>
          <w:t xml:space="preserve">a 0,9% de todos os casos entre crianças de 0-4 anos, porém </w:t>
        </w:r>
      </w:moveTo>
      <w:ins w:id="38" w:author="Helder F" w:date="2017-06-16T17:04:00Z">
        <w:r w:rsidR="001377EA">
          <w:rPr>
            <w:rFonts w:ascii="Times New Roman" w:hAnsi="Times New Roman" w:cs="Times New Roman"/>
            <w:lang w:val="pt-BR"/>
          </w:rPr>
          <w:t>fo</w:t>
        </w:r>
      </w:ins>
      <w:moveTo w:id="39" w:author="Helder F" w:date="2017-06-16T17:02:00Z">
        <w:del w:id="40" w:author="Helder F" w:date="2017-06-16T17:04:00Z">
          <w:r w:rsidR="00705E27" w:rsidDel="001377EA">
            <w:rPr>
              <w:rFonts w:ascii="Times New Roman" w:hAnsi="Times New Roman" w:cs="Times New Roman"/>
              <w:lang w:val="pt-BR"/>
            </w:rPr>
            <w:delText>e</w:delText>
          </w:r>
        </w:del>
        <w:r w:rsidR="00705E27">
          <w:rPr>
            <w:rFonts w:ascii="Times New Roman" w:hAnsi="Times New Roman" w:cs="Times New Roman"/>
            <w:lang w:val="pt-BR"/>
          </w:rPr>
          <w:t xml:space="preserve">ram o segundo tipo mais comum no grupo com idade entre 15-19 anos. </w:t>
        </w:r>
      </w:moveTo>
    </w:p>
    <w:moveToRangeEnd w:id="33"/>
    <w:p w14:paraId="342059C6" w14:textId="0E4220F5" w:rsidR="00565416" w:rsidRDefault="00565416" w:rsidP="00716FA3">
      <w:pPr>
        <w:spacing w:line="360" w:lineRule="auto"/>
        <w:ind w:firstLine="1134"/>
        <w:jc w:val="both"/>
        <w:rPr>
          <w:rFonts w:ascii="Times New Roman" w:hAnsi="Times New Roman" w:cs="Times New Roman"/>
          <w:lang w:val="pt-BR"/>
        </w:rPr>
      </w:pPr>
    </w:p>
    <w:p w14:paraId="444DBB14" w14:textId="7FC8BE14" w:rsidR="007A2F93" w:rsidRPr="005C7488" w:rsidRDefault="007A2F93" w:rsidP="00716FA3">
      <w:pPr>
        <w:spacing w:line="360" w:lineRule="auto"/>
        <w:ind w:firstLine="1134"/>
        <w:jc w:val="both"/>
        <w:rPr>
          <w:rFonts w:ascii="Times New Roman" w:hAnsi="Times New Roman" w:cs="Times New Roman"/>
          <w:color w:val="FF0000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Sa</w:t>
      </w:r>
      <w:r w:rsidR="00F621A0">
        <w:rPr>
          <w:rFonts w:ascii="Times New Roman" w:hAnsi="Times New Roman" w:cs="Times New Roman"/>
          <w:lang w:val="pt-BR"/>
        </w:rPr>
        <w:t>be-se que, do ponto de vista clí</w:t>
      </w:r>
      <w:r>
        <w:rPr>
          <w:rFonts w:ascii="Times New Roman" w:hAnsi="Times New Roman" w:cs="Times New Roman"/>
          <w:lang w:val="pt-BR"/>
        </w:rPr>
        <w:t xml:space="preserve">nico-evolutivo, os tumores infantis </w:t>
      </w:r>
      <w:r w:rsidR="00F621A0" w:rsidRPr="007E530E">
        <w:rPr>
          <w:rFonts w:ascii="Times New Roman" w:hAnsi="Times New Roman" w:cs="Times New Roman"/>
          <w:b/>
          <w:color w:val="FF0000"/>
          <w:lang w:val="pt-BR"/>
        </w:rPr>
        <w:t>tendem a</w:t>
      </w:r>
      <w:r w:rsidR="00F621A0" w:rsidRPr="007E530E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F621A0" w:rsidRPr="007E530E">
        <w:rPr>
          <w:rFonts w:ascii="Times New Roman" w:hAnsi="Times New Roman" w:cs="Times New Roman"/>
          <w:b/>
          <w:color w:val="FF0000"/>
          <w:lang w:val="pt-BR"/>
        </w:rPr>
        <w:t>apresentar</w:t>
      </w:r>
      <w:r w:rsidR="00F621A0">
        <w:rPr>
          <w:rFonts w:ascii="Times New Roman" w:hAnsi="Times New Roman" w:cs="Times New Roman"/>
          <w:lang w:val="pt-BR"/>
        </w:rPr>
        <w:t xml:space="preserve"> menores períodos de latência, </w:t>
      </w:r>
      <w:r w:rsidR="00F621A0" w:rsidRPr="007E530E">
        <w:rPr>
          <w:rFonts w:ascii="Times New Roman" w:hAnsi="Times New Roman" w:cs="Times New Roman"/>
          <w:b/>
          <w:color w:val="FF0000"/>
          <w:lang w:val="pt-BR"/>
        </w:rPr>
        <w:t>a crescer</w:t>
      </w:r>
      <w:r w:rsidR="00F621A0" w:rsidRPr="007E530E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F621A0">
        <w:rPr>
          <w:rFonts w:ascii="Times New Roman" w:hAnsi="Times New Roman" w:cs="Times New Roman"/>
          <w:lang w:val="pt-BR"/>
        </w:rPr>
        <w:t xml:space="preserve">rapidamente, </w:t>
      </w:r>
      <w:r w:rsidR="00F621A0" w:rsidRPr="007E530E">
        <w:rPr>
          <w:rFonts w:ascii="Times New Roman" w:hAnsi="Times New Roman" w:cs="Times New Roman"/>
          <w:b/>
          <w:color w:val="FF0000"/>
          <w:lang w:val="pt-BR"/>
        </w:rPr>
        <w:t>são</w:t>
      </w:r>
      <w:r w:rsidR="00F621A0">
        <w:rPr>
          <w:rFonts w:ascii="Times New Roman" w:hAnsi="Times New Roman" w:cs="Times New Roman"/>
          <w:lang w:val="pt-BR"/>
        </w:rPr>
        <w:t xml:space="preserve"> agressivamente invasivos e </w:t>
      </w:r>
      <w:r w:rsidR="00F621A0" w:rsidRPr="007E530E">
        <w:rPr>
          <w:rFonts w:ascii="Times New Roman" w:hAnsi="Times New Roman" w:cs="Times New Roman"/>
          <w:b/>
          <w:color w:val="FF0000"/>
          <w:lang w:val="pt-BR"/>
        </w:rPr>
        <w:t xml:space="preserve">respondem </w:t>
      </w:r>
      <w:r w:rsidR="00F621A0">
        <w:rPr>
          <w:rFonts w:ascii="Times New Roman" w:hAnsi="Times New Roman" w:cs="Times New Roman"/>
          <w:lang w:val="pt-BR"/>
        </w:rPr>
        <w:t>melhor ao tratamento quimioterápico (LITTLE, 1999</w:t>
      </w:r>
      <w:r w:rsidR="00D70332">
        <w:rPr>
          <w:rFonts w:ascii="Times New Roman" w:hAnsi="Times New Roman" w:cs="Times New Roman"/>
          <w:lang w:val="pt-BR"/>
        </w:rPr>
        <w:t xml:space="preserve"> apud</w:t>
      </w:r>
      <w:r w:rsidR="0066450F">
        <w:rPr>
          <w:rFonts w:ascii="Times New Roman" w:hAnsi="Times New Roman" w:cs="Times New Roman"/>
          <w:lang w:val="pt-BR"/>
        </w:rPr>
        <w:t xml:space="preserve"> BRAGA; LATORRE; CURADO, 2002</w:t>
      </w:r>
      <w:r w:rsidR="00F621A0">
        <w:rPr>
          <w:rFonts w:ascii="Times New Roman" w:hAnsi="Times New Roman" w:cs="Times New Roman"/>
          <w:lang w:val="pt-BR"/>
        </w:rPr>
        <w:t>). A faixa etária de 0-4 anos é a mais propensa ao desenvolvimento de câncer, com exceção de linfomas, carcinomas e tumores ósseos, que predominam entre crianças de 10-14 anos</w:t>
      </w:r>
      <w:r w:rsidR="005C7488">
        <w:rPr>
          <w:rFonts w:ascii="Times New Roman" w:hAnsi="Times New Roman" w:cs="Times New Roman"/>
          <w:lang w:val="pt-BR"/>
        </w:rPr>
        <w:t xml:space="preserve"> (PETRILLI </w:t>
      </w:r>
      <w:r w:rsidR="005C7488" w:rsidRPr="005C7488">
        <w:rPr>
          <w:rFonts w:ascii="Times New Roman" w:hAnsi="Times New Roman" w:cs="Times New Roman"/>
          <w:i/>
          <w:lang w:val="pt-BR"/>
        </w:rPr>
        <w:t>et al</w:t>
      </w:r>
      <w:r w:rsidR="005C7488">
        <w:rPr>
          <w:rFonts w:ascii="Times New Roman" w:hAnsi="Times New Roman" w:cs="Times New Roman"/>
          <w:lang w:val="pt-BR"/>
        </w:rPr>
        <w:t>., 1997</w:t>
      </w:r>
      <w:r w:rsidR="0066450F">
        <w:rPr>
          <w:rFonts w:ascii="Times New Roman" w:hAnsi="Times New Roman" w:cs="Times New Roman"/>
          <w:lang w:val="pt-BR"/>
        </w:rPr>
        <w:t xml:space="preserve"> apud BRAGA; LATORRE; CURADO, 2002</w:t>
      </w:r>
      <w:r w:rsidR="005C7488">
        <w:rPr>
          <w:rFonts w:ascii="Times New Roman" w:hAnsi="Times New Roman" w:cs="Times New Roman"/>
          <w:lang w:val="pt-BR"/>
        </w:rPr>
        <w:t>)</w:t>
      </w:r>
      <w:r w:rsidR="00F621A0">
        <w:rPr>
          <w:rFonts w:ascii="Times New Roman" w:hAnsi="Times New Roman" w:cs="Times New Roman"/>
          <w:lang w:val="pt-BR"/>
        </w:rPr>
        <w:t xml:space="preserve">. </w:t>
      </w:r>
    </w:p>
    <w:p w14:paraId="24A63C16" w14:textId="567CE6FD" w:rsidR="00565416" w:rsidRPr="00565416" w:rsidRDefault="00565416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t>Os tumo</w:t>
      </w:r>
      <w:r w:rsidR="00023262">
        <w:rPr>
          <w:rFonts w:ascii="Times New Roman" w:hAnsi="Times New Roman"/>
          <w:lang w:val="pt-BR"/>
        </w:rPr>
        <w:t>res do SNC</w:t>
      </w:r>
      <w:r w:rsidRPr="00565416">
        <w:rPr>
          <w:rFonts w:ascii="Times New Roman" w:hAnsi="Times New Roman"/>
          <w:lang w:val="pt-BR"/>
        </w:rPr>
        <w:t xml:space="preserve"> representam a segunda forma de câncer mais comum em crianças e a principal neoplasia sólida na infância nos EUA, </w:t>
      </w:r>
      <w:r w:rsidRPr="007E530E">
        <w:rPr>
          <w:rFonts w:ascii="Times New Roman" w:hAnsi="Times New Roman"/>
          <w:b/>
          <w:color w:val="FF0000"/>
          <w:lang w:val="pt-BR"/>
        </w:rPr>
        <w:t>ocorrendo em torno</w:t>
      </w:r>
      <w:r w:rsidRPr="00565416">
        <w:rPr>
          <w:rFonts w:ascii="Times New Roman" w:hAnsi="Times New Roman"/>
          <w:lang w:val="pt-BR"/>
        </w:rPr>
        <w:t xml:space="preserve"> de 21,3% de todas as crianças com doenças malignas, (AMERICAN CANCER SOCIETY, 2010) com </w:t>
      </w:r>
      <w:r w:rsidRPr="005377F2">
        <w:rPr>
          <w:rFonts w:ascii="Times New Roman" w:hAnsi="Times New Roman"/>
          <w:b/>
          <w:color w:val="FF0000"/>
          <w:lang w:val="pt-BR"/>
        </w:rPr>
        <w:t>incidência</w:t>
      </w:r>
      <w:r w:rsidRPr="00565416">
        <w:rPr>
          <w:rFonts w:ascii="Times New Roman" w:hAnsi="Times New Roman"/>
          <w:lang w:val="pt-BR"/>
        </w:rPr>
        <w:t xml:space="preserve"> anual de 2,5 casos por 100.000 (RIES </w:t>
      </w:r>
      <w:r w:rsidRPr="00565416">
        <w:rPr>
          <w:rFonts w:ascii="Times New Roman" w:hAnsi="Times New Roman"/>
          <w:i/>
          <w:lang w:val="pt-BR"/>
        </w:rPr>
        <w:t>et al.,</w:t>
      </w:r>
      <w:r w:rsidRPr="00565416">
        <w:rPr>
          <w:rFonts w:ascii="Times New Roman" w:hAnsi="Times New Roman"/>
          <w:lang w:val="pt-BR"/>
        </w:rPr>
        <w:t xml:space="preserve"> 1999). Estima-se que, no mundo inteiro, cerca de 8 a 15% das neoplasias pediátricas são representadas por esse grupo, sendo o mais frequente tumor sólido pediátrico (RIES </w:t>
      </w:r>
      <w:r w:rsidRPr="00565416">
        <w:rPr>
          <w:rFonts w:ascii="Times New Roman" w:hAnsi="Times New Roman"/>
          <w:i/>
          <w:lang w:val="pt-BR"/>
        </w:rPr>
        <w:t>et al.</w:t>
      </w:r>
      <w:r w:rsidRPr="00565416">
        <w:rPr>
          <w:rFonts w:ascii="Times New Roman" w:hAnsi="Times New Roman"/>
          <w:lang w:val="pt-BR"/>
        </w:rPr>
        <w:t>, 1999; LITTLE, 1999).</w:t>
      </w:r>
    </w:p>
    <w:p w14:paraId="3EBBDD28" w14:textId="1EBD9872" w:rsidR="00565416" w:rsidRPr="00565416" w:rsidDel="000866E8" w:rsidRDefault="00565416" w:rsidP="00565416">
      <w:pPr>
        <w:spacing w:line="360" w:lineRule="auto"/>
        <w:ind w:firstLine="1134"/>
        <w:jc w:val="both"/>
        <w:rPr>
          <w:del w:id="41" w:author="Helder F" w:date="2017-06-16T17:10:00Z"/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t xml:space="preserve">Nos países em desenvolvimento, constituem o terceiro tipo de câncer mais </w:t>
      </w:r>
      <w:r w:rsidRPr="007B0162">
        <w:rPr>
          <w:rFonts w:ascii="Times New Roman" w:hAnsi="Times New Roman"/>
          <w:b/>
          <w:color w:val="FF0000"/>
          <w:lang w:val="pt-BR"/>
        </w:rPr>
        <w:t>incidente</w:t>
      </w:r>
      <w:r w:rsidRPr="00565416">
        <w:rPr>
          <w:rFonts w:ascii="Times New Roman" w:hAnsi="Times New Roman"/>
          <w:lang w:val="pt-BR"/>
        </w:rPr>
        <w:t xml:space="preserve"> em crianças (LITTLE, 1999). Em Fortaleza (CE), a </w:t>
      </w:r>
      <w:r w:rsidRPr="005377F2">
        <w:rPr>
          <w:rFonts w:ascii="Times New Roman" w:hAnsi="Times New Roman"/>
          <w:b/>
          <w:color w:val="FF0000"/>
          <w:lang w:val="pt-BR"/>
        </w:rPr>
        <w:t>incidência</w:t>
      </w:r>
      <w:r w:rsidRPr="00565416">
        <w:rPr>
          <w:rFonts w:ascii="Times New Roman" w:hAnsi="Times New Roman"/>
          <w:lang w:val="pt-BR"/>
        </w:rPr>
        <w:t xml:space="preserve"> ajustada para a idade no período de 1998 a 2002 foi de 1,3 casos por 100.000 crianças menores de 18 anos. Isso representa 11% de todos os diagnósticos de câncer pediátrico, ocupando o terceiro lugar entre os grupos de neoplasias infantis, abaixo apenas de leucemias (30%) e linfomas (15%) (INCA, 2008).</w:t>
      </w:r>
      <w:ins w:id="42" w:author="Helder F" w:date="2017-06-16T17:10:00Z">
        <w:r w:rsidR="000866E8">
          <w:rPr>
            <w:rFonts w:ascii="Times New Roman" w:hAnsi="Times New Roman"/>
            <w:lang w:val="pt-BR"/>
          </w:rPr>
          <w:t xml:space="preserve"> </w:t>
        </w:r>
      </w:ins>
    </w:p>
    <w:p w14:paraId="482026FD" w14:textId="77777777" w:rsidR="00565416" w:rsidRPr="00565416" w:rsidRDefault="00565416" w:rsidP="001F7142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t xml:space="preserve">Um terço desses tumores é diagnosticado antes dos 3 anos de idade. Meninos são mais afetados que meninas, dependendo do tipo neoplásico e da idade do paciente (GURNEY; SMITH; BURNIN, 1999). A </w:t>
      </w:r>
      <w:r w:rsidRPr="00D335A6">
        <w:rPr>
          <w:rFonts w:ascii="Times New Roman" w:hAnsi="Times New Roman"/>
          <w:b/>
          <w:color w:val="FF0000"/>
          <w:lang w:val="pt-BR"/>
        </w:rPr>
        <w:t>incidência</w:t>
      </w:r>
      <w:r w:rsidRPr="00565416">
        <w:rPr>
          <w:rFonts w:ascii="Times New Roman" w:hAnsi="Times New Roman"/>
          <w:lang w:val="pt-BR"/>
        </w:rPr>
        <w:t xml:space="preserve"> de tumores do SNC está aumentando progressivamente e a sobrevida melhorou pouco em relação às outras neoplasias. Apesar desses tumores representarem a segunda neoplasia mais comum da infância, são as causas mais comuns de mortalidade (30%) por câncer na juventude e a segunda maior causa de mortes de crianças a partir do primeiro ano de vida, sendo superada apenas pelos acidentes (GURNEY; SMITH; BURNIN, 1999).</w:t>
      </w:r>
    </w:p>
    <w:p w14:paraId="1484A17D" w14:textId="77777777" w:rsidR="00565416" w:rsidRDefault="00565416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t xml:space="preserve">Houve um declínio em 1,1% ao ano da mortalidade relacionada aos tumores de SNC de 1975 a 1995 nos EUA (RIES </w:t>
      </w:r>
      <w:r w:rsidRPr="00565416">
        <w:rPr>
          <w:rFonts w:ascii="Times New Roman" w:hAnsi="Times New Roman"/>
          <w:i/>
          <w:lang w:val="pt-BR"/>
        </w:rPr>
        <w:t>et al.,</w:t>
      </w:r>
      <w:r w:rsidRPr="00565416">
        <w:rPr>
          <w:rFonts w:ascii="Times New Roman" w:hAnsi="Times New Roman"/>
          <w:lang w:val="pt-BR"/>
        </w:rPr>
        <w:t xml:space="preserve"> 1999). Autores brasileiros não encontraram redução de mortalidade em crianças diagnosticadas com tumores cerebrais no período de 1980 a 1998 (MONTEIRO; KOIFMAN, 2003). Em Fortaleza, relatou-se uma discreta redução de 1,3 para 1,1 óbitos por 100.000 habitantes para tumores cerebrais em menores de 15 anos de idade entre os períodos de 1980 a 1982 e de </w:t>
      </w:r>
      <w:bookmarkStart w:id="43" w:name="_GoBack"/>
      <w:bookmarkEnd w:id="43"/>
      <w:r w:rsidRPr="00565416">
        <w:rPr>
          <w:rFonts w:ascii="Times New Roman" w:hAnsi="Times New Roman"/>
          <w:lang w:val="pt-BR"/>
        </w:rPr>
        <w:t>1995 a 1997 (MONTEIRO; KOIFMAN, 2003).</w:t>
      </w:r>
    </w:p>
    <w:p w14:paraId="30317955" w14:textId="7E5533E5" w:rsidR="00727671" w:rsidRPr="003F3A84" w:rsidDel="000866E8" w:rsidRDefault="004D074F" w:rsidP="00565416">
      <w:pPr>
        <w:spacing w:line="360" w:lineRule="auto"/>
        <w:ind w:firstLine="1134"/>
        <w:jc w:val="both"/>
        <w:rPr>
          <w:del w:id="44" w:author="Helder F" w:date="2017-06-16T17:10:00Z"/>
          <w:rFonts w:ascii="Times New Roman" w:hAnsi="Times New Roman"/>
          <w:b/>
          <w:color w:val="0070C0"/>
          <w:lang w:val="pt-BR"/>
        </w:rPr>
      </w:pPr>
      <w:r>
        <w:rPr>
          <w:rFonts w:ascii="Times New Roman" w:hAnsi="Times New Roman"/>
          <w:lang w:val="pt-BR"/>
        </w:rPr>
        <w:lastRenderedPageBreak/>
        <w:t>De acordo com Braga</w:t>
      </w:r>
      <w:r w:rsidR="00727671">
        <w:rPr>
          <w:rFonts w:ascii="Times New Roman" w:hAnsi="Times New Roman"/>
          <w:lang w:val="pt-BR"/>
        </w:rPr>
        <w:t xml:space="preserve">, </w:t>
      </w:r>
      <w:proofErr w:type="spellStart"/>
      <w:r w:rsidR="00727671">
        <w:rPr>
          <w:rFonts w:ascii="Times New Roman" w:hAnsi="Times New Roman"/>
          <w:lang w:val="pt-BR"/>
        </w:rPr>
        <w:t>Latorre</w:t>
      </w:r>
      <w:proofErr w:type="spellEnd"/>
      <w:r w:rsidR="00727671">
        <w:rPr>
          <w:rFonts w:ascii="Times New Roman" w:hAnsi="Times New Roman"/>
          <w:lang w:val="pt-BR"/>
        </w:rPr>
        <w:t xml:space="preserve"> e Curado (2002</w:t>
      </w:r>
      <w:r>
        <w:rPr>
          <w:rFonts w:ascii="Times New Roman" w:hAnsi="Times New Roman"/>
          <w:lang w:val="pt-BR"/>
        </w:rPr>
        <w:t xml:space="preserve">), a </w:t>
      </w:r>
      <w:r w:rsidRPr="003C3D6D">
        <w:rPr>
          <w:rFonts w:ascii="Times New Roman" w:hAnsi="Times New Roman"/>
          <w:b/>
          <w:color w:val="FF0000"/>
          <w:lang w:val="pt-BR"/>
        </w:rPr>
        <w:t>incidência</w:t>
      </w:r>
      <w:r>
        <w:rPr>
          <w:rFonts w:ascii="Times New Roman" w:hAnsi="Times New Roman"/>
          <w:lang w:val="pt-BR"/>
        </w:rPr>
        <w:t xml:space="preserve"> de câncer i</w:t>
      </w:r>
      <w:r w:rsidR="007D1E0A">
        <w:rPr>
          <w:rFonts w:ascii="Times New Roman" w:hAnsi="Times New Roman"/>
          <w:lang w:val="pt-BR"/>
        </w:rPr>
        <w:t>nfantil encontra-se estável</w:t>
      </w:r>
      <w:r>
        <w:rPr>
          <w:rFonts w:ascii="Times New Roman" w:hAnsi="Times New Roman"/>
          <w:lang w:val="pt-BR"/>
        </w:rPr>
        <w:t xml:space="preserve">, enquanto a </w:t>
      </w:r>
      <w:r w:rsidRPr="003F3A84">
        <w:rPr>
          <w:rFonts w:ascii="Times New Roman" w:hAnsi="Times New Roman"/>
          <w:b/>
          <w:color w:val="0070C0"/>
          <w:lang w:val="pt-BR"/>
        </w:rPr>
        <w:t xml:space="preserve">mortalidade apresenta tendência ao declínio, principalmente nos países em desenvolvimento, fatos decorrentes, provavelmente, do aumento das probabilidades de sobrevida acumuladas, observados nas ultimas décadas. </w:t>
      </w:r>
    </w:p>
    <w:p w14:paraId="027A48E4" w14:textId="4F13DE1D" w:rsidR="00A04D9F" w:rsidRDefault="007D1E0A" w:rsidP="000866E8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  <w:pPrChange w:id="45" w:author="Helder F" w:date="2017-06-16T17:10:00Z">
          <w:pPr>
            <w:spacing w:line="360" w:lineRule="auto"/>
            <w:ind w:firstLine="1134"/>
            <w:jc w:val="both"/>
          </w:pPr>
        </w:pPrChange>
      </w:pPr>
      <w:r>
        <w:rPr>
          <w:rFonts w:ascii="Times New Roman" w:hAnsi="Times New Roman"/>
          <w:lang w:val="pt-BR"/>
        </w:rPr>
        <w:t>Embora o prognóstico para vários tumores infantis ainda esteja longe do desejado, a sobrevida de crianças com neo</w:t>
      </w:r>
      <w:r w:rsidR="002C51BC">
        <w:rPr>
          <w:rFonts w:ascii="Times New Roman" w:hAnsi="Times New Roman"/>
          <w:lang w:val="pt-BR"/>
        </w:rPr>
        <w:t xml:space="preserve">plasias é maior que no passado, ou seja, houve um aumento na porcentagem de crianças vivas com neoplasmas após um determinado período de tempo. </w:t>
      </w:r>
      <w:r w:rsidR="00727671">
        <w:rPr>
          <w:rFonts w:ascii="Times New Roman" w:hAnsi="Times New Roman"/>
          <w:lang w:val="pt-BR"/>
        </w:rPr>
        <w:t xml:space="preserve">Isso pode ser </w:t>
      </w:r>
      <w:r w:rsidR="00727671" w:rsidRPr="00993E60">
        <w:rPr>
          <w:rFonts w:ascii="Times New Roman" w:hAnsi="Times New Roman"/>
          <w:b/>
          <w:color w:val="FF0000"/>
          <w:lang w:val="pt-BR"/>
        </w:rPr>
        <w:t>em decorrência</w:t>
      </w:r>
      <w:r w:rsidR="00727671" w:rsidRPr="00993E60">
        <w:rPr>
          <w:rFonts w:ascii="Times New Roman" w:hAnsi="Times New Roman"/>
          <w:color w:val="FF0000"/>
          <w:lang w:val="pt-BR"/>
        </w:rPr>
        <w:t xml:space="preserve"> </w:t>
      </w:r>
      <w:r w:rsidR="00727671">
        <w:rPr>
          <w:rFonts w:ascii="Times New Roman" w:hAnsi="Times New Roman"/>
          <w:lang w:val="pt-BR"/>
        </w:rPr>
        <w:t>de diagnósticos mais precoces e maior sucesso nas intervenções terapêuticas.</w:t>
      </w:r>
    </w:p>
    <w:p w14:paraId="26E0269B" w14:textId="75283943" w:rsidR="001769E8" w:rsidRDefault="001769E8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993E60">
        <w:rPr>
          <w:rFonts w:ascii="Times New Roman" w:hAnsi="Times New Roman"/>
          <w:b/>
          <w:color w:val="0000CC"/>
          <w:highlight w:val="yellow"/>
          <w:lang w:val="pt-BR"/>
        </w:rPr>
        <w:t>Um dos indicadores</w:t>
      </w:r>
      <w:r w:rsidRPr="00993E60">
        <w:rPr>
          <w:rFonts w:ascii="Times New Roman" w:hAnsi="Times New Roman"/>
          <w:b/>
          <w:color w:val="0000CC"/>
          <w:lang w:val="pt-BR"/>
        </w:rPr>
        <w:t xml:space="preserve"> mais importantes para se conhecer o cuidado adequado às crianças com câncer </w:t>
      </w:r>
      <w:r w:rsidRPr="00993E60">
        <w:rPr>
          <w:rFonts w:ascii="Times New Roman" w:hAnsi="Times New Roman"/>
          <w:b/>
          <w:color w:val="4472C4" w:themeColor="accent5"/>
          <w:highlight w:val="yellow"/>
          <w:lang w:val="pt-BR"/>
        </w:rPr>
        <w:t>são</w:t>
      </w:r>
      <w:r w:rsidRPr="00993E60">
        <w:rPr>
          <w:rFonts w:ascii="Times New Roman" w:hAnsi="Times New Roman"/>
          <w:b/>
          <w:color w:val="FF0000"/>
          <w:lang w:val="pt-BR"/>
        </w:rPr>
        <w:t xml:space="preserve"> </w:t>
      </w:r>
      <w:r w:rsidRPr="00993E60">
        <w:rPr>
          <w:rFonts w:ascii="Times New Roman" w:hAnsi="Times New Roman"/>
          <w:b/>
          <w:color w:val="0000CC"/>
          <w:lang w:val="pt-BR"/>
        </w:rPr>
        <w:t>as taxas de sobrevida</w:t>
      </w:r>
      <w:r>
        <w:rPr>
          <w:rFonts w:ascii="Times New Roman" w:hAnsi="Times New Roman"/>
          <w:lang w:val="pt-BR"/>
        </w:rPr>
        <w:t>. Nos adultos,</w:t>
      </w:r>
      <w:r w:rsidR="00264FB7">
        <w:rPr>
          <w:rFonts w:ascii="Times New Roman" w:hAnsi="Times New Roman"/>
          <w:lang w:val="pt-BR"/>
        </w:rPr>
        <w:t xml:space="preserve"> os tumores estão geralmente relacionados à exposição a fatores de risco como tabagismo, alimentação, estilo de vida, agentes carcinógenos e ocupação, enquanto nas crianças a causa dos tumores ainda é desconhecida. Por isso,</w:t>
      </w:r>
      <w:r>
        <w:rPr>
          <w:rFonts w:ascii="Times New Roman" w:hAnsi="Times New Roman"/>
          <w:lang w:val="pt-BR"/>
        </w:rPr>
        <w:t xml:space="preserve"> a prevenção e o diagnóstico precoce são as melhores ferramentas contra o câncer</w:t>
      </w:r>
      <w:r w:rsidR="00264FB7">
        <w:rPr>
          <w:rFonts w:ascii="Times New Roman" w:hAnsi="Times New Roman"/>
          <w:lang w:val="pt-BR"/>
        </w:rPr>
        <w:t xml:space="preserve"> no adulto</w:t>
      </w:r>
      <w:r>
        <w:rPr>
          <w:rFonts w:ascii="Times New Roman" w:hAnsi="Times New Roman"/>
          <w:lang w:val="pt-BR"/>
        </w:rPr>
        <w:t xml:space="preserve">, ficando a terapêutica em segundo plano. Já na população infantil, </w:t>
      </w:r>
      <w:r w:rsidRPr="00993E60">
        <w:rPr>
          <w:rFonts w:ascii="Times New Roman" w:hAnsi="Times New Roman"/>
          <w:b/>
          <w:color w:val="FF0000"/>
          <w:lang w:val="pt-BR"/>
        </w:rPr>
        <w:t>a terapêutica é a principal estratégia contra o câncer</w:t>
      </w:r>
      <w:r>
        <w:rPr>
          <w:rFonts w:ascii="Times New Roman" w:hAnsi="Times New Roman"/>
          <w:lang w:val="pt-BR"/>
        </w:rPr>
        <w:t>, considerando-se que tanto a prevenção quanto o diagnóstico precoce são muito difíceis</w:t>
      </w:r>
      <w:r w:rsidR="00993E60">
        <w:rPr>
          <w:rFonts w:ascii="Times New Roman" w:hAnsi="Times New Roman"/>
          <w:lang w:val="pt-BR"/>
        </w:rPr>
        <w:t xml:space="preserve"> </w:t>
      </w:r>
      <w:r w:rsidR="00993E60" w:rsidRPr="00993E60">
        <w:rPr>
          <w:rFonts w:ascii="Times New Roman" w:hAnsi="Times New Roman"/>
          <w:b/>
          <w:lang w:val="pt-BR"/>
        </w:rPr>
        <w:t>(POR QUÊ?)</w:t>
      </w:r>
      <w:r w:rsidRPr="00993E60">
        <w:rPr>
          <w:rFonts w:ascii="Times New Roman" w:hAnsi="Times New Roman"/>
          <w:b/>
          <w:lang w:val="pt-BR"/>
        </w:rPr>
        <w:t>.</w:t>
      </w:r>
      <w:r>
        <w:rPr>
          <w:rFonts w:ascii="Times New Roman" w:hAnsi="Times New Roman"/>
          <w:lang w:val="pt-BR"/>
        </w:rPr>
        <w:t xml:space="preserve"> </w:t>
      </w:r>
    </w:p>
    <w:p w14:paraId="49B22637" w14:textId="0647E910" w:rsidR="007D1E0A" w:rsidRPr="00565416" w:rsidRDefault="007D1E0A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As probabilidades de sobrevida dos pacientes diagnosticados com diferentes neoplasias podem sofrer acentu</w:t>
      </w:r>
      <w:r w:rsidR="00993E60">
        <w:rPr>
          <w:rFonts w:ascii="Times New Roman" w:hAnsi="Times New Roman"/>
          <w:lang w:val="pt-BR"/>
        </w:rPr>
        <w:t xml:space="preserve">ada variabilidade, considerando </w:t>
      </w:r>
      <w:r w:rsidR="00993E60" w:rsidRPr="00993E60">
        <w:rPr>
          <w:rFonts w:ascii="Times New Roman" w:hAnsi="Times New Roman"/>
          <w:highlight w:val="yellow"/>
          <w:lang w:val="pt-BR"/>
        </w:rPr>
        <w:t>a</w:t>
      </w:r>
      <w:r w:rsidR="00993E60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história natural da doença, </w:t>
      </w:r>
      <w:r w:rsidR="00993E60" w:rsidRPr="00993E60">
        <w:rPr>
          <w:rFonts w:ascii="Times New Roman" w:hAnsi="Times New Roman"/>
          <w:highlight w:val="yellow"/>
          <w:lang w:val="pt-BR"/>
        </w:rPr>
        <w:t>o</w:t>
      </w:r>
      <w:r w:rsidR="00993E60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órgão afetado e </w:t>
      </w:r>
      <w:r w:rsidR="00993E60" w:rsidRPr="00993E60">
        <w:rPr>
          <w:rFonts w:ascii="Times New Roman" w:hAnsi="Times New Roman"/>
          <w:highlight w:val="yellow"/>
          <w:lang w:val="pt-BR"/>
        </w:rPr>
        <w:t>as</w:t>
      </w:r>
      <w:r w:rsidR="00993E60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respostas variadas à terapia antineoplásica. </w:t>
      </w:r>
      <w:r w:rsidR="002C51BC">
        <w:rPr>
          <w:rFonts w:ascii="Times New Roman" w:hAnsi="Times New Roman"/>
          <w:lang w:val="pt-BR"/>
        </w:rPr>
        <w:t>Diversos fatores podem interferir na sobrevida ao câncer infantil. Na Ín</w:t>
      </w:r>
      <w:r w:rsidR="00993E60">
        <w:rPr>
          <w:rFonts w:ascii="Times New Roman" w:hAnsi="Times New Roman"/>
          <w:lang w:val="pt-BR"/>
        </w:rPr>
        <w:t xml:space="preserve">dia, por exemplo, as chances de </w:t>
      </w:r>
      <w:r w:rsidR="002C51BC">
        <w:rPr>
          <w:rFonts w:ascii="Times New Roman" w:hAnsi="Times New Roman"/>
          <w:lang w:val="pt-BR"/>
        </w:rPr>
        <w:t>sucesso do tratamento são reduzidas pois as crianças chegam em estágios avançados da doença aos centros especializados. Já na Namíbia, as baixas probabilidades podem ser atribuídas a possível retardo no estabelecimento do diagnóstico</w:t>
      </w:r>
      <w:r w:rsidR="00727671">
        <w:rPr>
          <w:rFonts w:ascii="Times New Roman" w:hAnsi="Times New Roman"/>
          <w:lang w:val="pt-BR"/>
        </w:rPr>
        <w:t xml:space="preserve"> (BRAGA; LATORRE; CURADO, 2002</w:t>
      </w:r>
      <w:r w:rsidR="002C51BC">
        <w:rPr>
          <w:rFonts w:ascii="Times New Roman" w:hAnsi="Times New Roman"/>
          <w:lang w:val="pt-BR"/>
        </w:rPr>
        <w:t xml:space="preserve">). </w:t>
      </w:r>
    </w:p>
    <w:p w14:paraId="3F33E944" w14:textId="77777777" w:rsidR="00565416" w:rsidRPr="00565416" w:rsidRDefault="00565416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t xml:space="preserve">O tratamento de tumores inclui três modalidades principais: cirurgia, radioterapia e quimioterapia. A cirurgia (ressecção completa, quando possível) é o principal tratamento dos tumores do SNC, sendo, por exemplo, a única modalidade necessária para muitos pacientes com astrocitomas de baixo grau, e o de maior impacto na sobrevida dos mesmos. A radioterapia é necessária em pacientes nos quais somente o tratamento cirúrgico não é suficiente para controlar a doença ou nos pacientes em que a cirurgia não é possível, como por exemplo, em pacientes com meduloblastoma ou tumores infiltrativos de ponte. </w:t>
      </w:r>
    </w:p>
    <w:p w14:paraId="458899AA" w14:textId="77777777" w:rsidR="00565416" w:rsidRPr="00565416" w:rsidRDefault="00565416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lastRenderedPageBreak/>
        <w:t xml:space="preserve">A radioterapia, porém, não é isenta de efeitos colaterais a curto e longo prazo, sobretudo em relação à cognição e ao crescimento dependendo da dose utilizada e da área coberta. Além disso, não é rotineiramente realizada em menores de 3 anos (BLANEY </w:t>
      </w:r>
      <w:r w:rsidRPr="00565416">
        <w:rPr>
          <w:rFonts w:ascii="Times New Roman" w:hAnsi="Times New Roman"/>
          <w:i/>
          <w:lang w:val="pt-BR"/>
        </w:rPr>
        <w:t>et al</w:t>
      </w:r>
      <w:r w:rsidRPr="00565416">
        <w:rPr>
          <w:rFonts w:ascii="Times New Roman" w:hAnsi="Times New Roman"/>
          <w:lang w:val="pt-BR"/>
        </w:rPr>
        <w:t xml:space="preserve">., 2006). Até a década de 1990, o uso de quimioterapia era controverso em tumores cerebrais, mas um número cada vez maior de pacientes beneficia-se dessa modalidade. Atualmente, a quimioterapia está bem estabelecida em pacientes pediátricos com meduloblastoma e astrocitoma de baixo grau pela classificação da OMS (BLANEY </w:t>
      </w:r>
      <w:r w:rsidRPr="00565416">
        <w:rPr>
          <w:rFonts w:ascii="Times New Roman" w:hAnsi="Times New Roman"/>
          <w:i/>
          <w:lang w:val="pt-BR"/>
        </w:rPr>
        <w:t>et al</w:t>
      </w:r>
      <w:r w:rsidRPr="00565416">
        <w:rPr>
          <w:rFonts w:ascii="Times New Roman" w:hAnsi="Times New Roman"/>
          <w:lang w:val="pt-BR"/>
        </w:rPr>
        <w:t>., 2006).</w:t>
      </w:r>
    </w:p>
    <w:p w14:paraId="247BDEEF" w14:textId="1CF2DDAC" w:rsidR="00565416" w:rsidRPr="00565416" w:rsidRDefault="00565416" w:rsidP="00565416">
      <w:pPr>
        <w:spacing w:line="360" w:lineRule="auto"/>
        <w:ind w:firstLine="1134"/>
        <w:jc w:val="both"/>
        <w:rPr>
          <w:rFonts w:ascii="Times New Roman" w:hAnsi="Times New Roman"/>
          <w:lang w:val="pt-BR"/>
        </w:rPr>
      </w:pPr>
      <w:r w:rsidRPr="00565416">
        <w:rPr>
          <w:rFonts w:ascii="Times New Roman" w:hAnsi="Times New Roman"/>
          <w:lang w:val="pt-BR"/>
        </w:rPr>
        <w:t xml:space="preserve">Os resultados do tratamento multimodalidade de pacientes com os </w:t>
      </w:r>
      <w:del w:id="46" w:author="Helder F" w:date="2017-06-16T17:12:00Z">
        <w:r w:rsidRPr="00565416" w:rsidDel="000866E8">
          <w:rPr>
            <w:rFonts w:ascii="Times New Roman" w:hAnsi="Times New Roman"/>
            <w:lang w:val="pt-BR"/>
          </w:rPr>
          <w:delText xml:space="preserve">mais comuns </w:delText>
        </w:r>
      </w:del>
      <w:r w:rsidRPr="00565416">
        <w:rPr>
          <w:rFonts w:ascii="Times New Roman" w:hAnsi="Times New Roman"/>
          <w:lang w:val="pt-BR"/>
        </w:rPr>
        <w:t xml:space="preserve">tumores cerebrais pediátricos </w:t>
      </w:r>
      <w:ins w:id="47" w:author="Helder F" w:date="2017-06-16T17:12:00Z">
        <w:r w:rsidR="000866E8" w:rsidRPr="00565416">
          <w:rPr>
            <w:rFonts w:ascii="Times New Roman" w:hAnsi="Times New Roman"/>
            <w:lang w:val="pt-BR"/>
          </w:rPr>
          <w:t xml:space="preserve">mais comuns </w:t>
        </w:r>
      </w:ins>
      <w:r w:rsidRPr="00565416">
        <w:rPr>
          <w:rFonts w:ascii="Times New Roman" w:hAnsi="Times New Roman"/>
          <w:lang w:val="pt-BR"/>
        </w:rPr>
        <w:t>(</w:t>
      </w:r>
      <w:proofErr w:type="spellStart"/>
      <w:r w:rsidRPr="00565416">
        <w:rPr>
          <w:rFonts w:ascii="Times New Roman" w:hAnsi="Times New Roman"/>
          <w:lang w:val="pt-BR"/>
        </w:rPr>
        <w:t>meduloblastoma</w:t>
      </w:r>
      <w:proofErr w:type="spellEnd"/>
      <w:r w:rsidRPr="00565416">
        <w:rPr>
          <w:rFonts w:ascii="Times New Roman" w:hAnsi="Times New Roman"/>
          <w:lang w:val="pt-BR"/>
        </w:rPr>
        <w:t xml:space="preserve"> e </w:t>
      </w:r>
      <w:proofErr w:type="spellStart"/>
      <w:r w:rsidRPr="00565416">
        <w:rPr>
          <w:rFonts w:ascii="Times New Roman" w:hAnsi="Times New Roman"/>
          <w:lang w:val="pt-BR"/>
        </w:rPr>
        <w:t>astrocitomas</w:t>
      </w:r>
      <w:proofErr w:type="spellEnd"/>
      <w:r w:rsidRPr="00565416">
        <w:rPr>
          <w:rFonts w:ascii="Times New Roman" w:hAnsi="Times New Roman"/>
          <w:lang w:val="pt-BR"/>
        </w:rPr>
        <w:t xml:space="preserve"> de baixo grau) tem sido </w:t>
      </w:r>
      <w:proofErr w:type="gramStart"/>
      <w:r w:rsidRPr="00565416">
        <w:rPr>
          <w:rFonts w:ascii="Times New Roman" w:hAnsi="Times New Roman"/>
          <w:lang w:val="pt-BR"/>
        </w:rPr>
        <w:t>satisfatórios</w:t>
      </w:r>
      <w:proofErr w:type="gramEnd"/>
      <w:ins w:id="48" w:author="Helder F" w:date="2017-06-16T17:12:00Z">
        <w:r w:rsidR="00BD720E">
          <w:rPr>
            <w:rFonts w:ascii="Times New Roman" w:hAnsi="Times New Roman"/>
            <w:lang w:val="pt-BR"/>
          </w:rPr>
          <w:t>.</w:t>
        </w:r>
      </w:ins>
      <w:del w:id="49" w:author="Helder F" w:date="2017-06-16T17:12:00Z">
        <w:r w:rsidRPr="00565416" w:rsidDel="00BD720E">
          <w:rPr>
            <w:rFonts w:ascii="Times New Roman" w:hAnsi="Times New Roman"/>
            <w:lang w:val="pt-BR"/>
          </w:rPr>
          <w:delText>,</w:delText>
        </w:r>
      </w:del>
      <w:r w:rsidRPr="00565416">
        <w:rPr>
          <w:rFonts w:ascii="Times New Roman" w:hAnsi="Times New Roman"/>
          <w:lang w:val="pt-BR"/>
        </w:rPr>
        <w:t xml:space="preserve"> </w:t>
      </w:r>
      <w:ins w:id="50" w:author="Helder F" w:date="2017-06-16T17:12:00Z">
        <w:r w:rsidR="00BD720E">
          <w:rPr>
            <w:rFonts w:ascii="Times New Roman" w:hAnsi="Times New Roman"/>
            <w:lang w:val="pt-BR"/>
          </w:rPr>
          <w:t>E</w:t>
        </w:r>
      </w:ins>
      <w:del w:id="51" w:author="Helder F" w:date="2017-06-16T17:12:00Z">
        <w:r w:rsidRPr="00565416" w:rsidDel="00BD720E">
          <w:rPr>
            <w:rFonts w:ascii="Times New Roman" w:hAnsi="Times New Roman"/>
            <w:lang w:val="pt-BR"/>
          </w:rPr>
          <w:delText>com e</w:delText>
        </w:r>
      </w:del>
      <w:r w:rsidRPr="00565416">
        <w:rPr>
          <w:rFonts w:ascii="Times New Roman" w:hAnsi="Times New Roman"/>
          <w:lang w:val="pt-BR"/>
        </w:rPr>
        <w:t>nsaios clínicos e séries na literatura recente mostra</w:t>
      </w:r>
      <w:ins w:id="52" w:author="Helder F" w:date="2017-06-16T17:13:00Z">
        <w:r w:rsidR="00BD720E">
          <w:rPr>
            <w:rFonts w:ascii="Times New Roman" w:hAnsi="Times New Roman"/>
            <w:lang w:val="pt-BR"/>
          </w:rPr>
          <w:t>m</w:t>
        </w:r>
      </w:ins>
      <w:del w:id="53" w:author="Helder F" w:date="2017-06-16T17:13:00Z">
        <w:r w:rsidRPr="00565416" w:rsidDel="00BD720E">
          <w:rPr>
            <w:rFonts w:ascii="Times New Roman" w:hAnsi="Times New Roman"/>
            <w:lang w:val="pt-BR"/>
          </w:rPr>
          <w:delText>ndo</w:delText>
        </w:r>
      </w:del>
      <w:r w:rsidRPr="00565416">
        <w:rPr>
          <w:rFonts w:ascii="Times New Roman" w:hAnsi="Times New Roman"/>
          <w:lang w:val="pt-BR"/>
        </w:rPr>
        <w:t xml:space="preserve"> sobrevida acima de 80% em 5 anos para pacientes com estas doenças. Todavia, no caso de tumores menos comuns na infância, como os </w:t>
      </w:r>
      <w:proofErr w:type="spellStart"/>
      <w:r w:rsidRPr="007329EC">
        <w:rPr>
          <w:rFonts w:ascii="Times New Roman" w:hAnsi="Times New Roman"/>
          <w:b/>
          <w:color w:val="FF0000"/>
          <w:lang w:val="pt-BR"/>
        </w:rPr>
        <w:t>ast</w:t>
      </w:r>
      <w:ins w:id="54" w:author="Helder F" w:date="2017-06-16T17:13:00Z">
        <w:r w:rsidR="00BD720E">
          <w:rPr>
            <w:rFonts w:ascii="Times New Roman" w:hAnsi="Times New Roman"/>
            <w:b/>
            <w:color w:val="FF0000"/>
            <w:lang w:val="pt-BR"/>
          </w:rPr>
          <w:t>r</w:t>
        </w:r>
      </w:ins>
      <w:r w:rsidRPr="007329EC">
        <w:rPr>
          <w:rFonts w:ascii="Times New Roman" w:hAnsi="Times New Roman"/>
          <w:b/>
          <w:color w:val="FF0000"/>
          <w:lang w:val="pt-BR"/>
        </w:rPr>
        <w:t>ocitomas</w:t>
      </w:r>
      <w:proofErr w:type="spellEnd"/>
      <w:r w:rsidRPr="00565416">
        <w:rPr>
          <w:rFonts w:ascii="Times New Roman" w:hAnsi="Times New Roman"/>
          <w:lang w:val="pt-BR"/>
        </w:rPr>
        <w:t xml:space="preserve"> anaplásicos e glioblastomas, além de tumores no tronco cerebral, uma região de difícil acesso cirúrgico, a </w:t>
      </w:r>
      <w:r w:rsidRPr="00F6402B">
        <w:rPr>
          <w:rFonts w:ascii="Times New Roman" w:hAnsi="Times New Roman"/>
          <w:b/>
          <w:color w:val="FF0000"/>
          <w:lang w:val="pt-BR"/>
        </w:rPr>
        <w:t xml:space="preserve">sobrevida </w:t>
      </w:r>
      <w:del w:id="55" w:author="Helder F" w:date="2017-06-16T17:13:00Z">
        <w:r w:rsidRPr="00F6402B" w:rsidDel="00BD720E">
          <w:rPr>
            <w:rFonts w:ascii="Times New Roman" w:hAnsi="Times New Roman"/>
            <w:b/>
            <w:color w:val="FF0000"/>
            <w:lang w:val="pt-BR"/>
          </w:rPr>
          <w:delText xml:space="preserve">em </w:delText>
        </w:r>
      </w:del>
      <w:ins w:id="56" w:author="Helder F" w:date="2017-06-16T17:13:00Z">
        <w:r w:rsidR="00BD720E">
          <w:rPr>
            <w:rFonts w:ascii="Times New Roman" w:hAnsi="Times New Roman"/>
            <w:b/>
            <w:color w:val="FF0000"/>
            <w:lang w:val="pt-BR"/>
          </w:rPr>
          <w:t>a</w:t>
        </w:r>
        <w:r w:rsidR="00BD720E" w:rsidRPr="00F6402B">
          <w:rPr>
            <w:rFonts w:ascii="Times New Roman" w:hAnsi="Times New Roman"/>
            <w:b/>
            <w:color w:val="FF0000"/>
            <w:lang w:val="pt-BR"/>
          </w:rPr>
          <w:t xml:space="preserve"> </w:t>
        </w:r>
      </w:ins>
      <w:r w:rsidRPr="00F6402B">
        <w:rPr>
          <w:rFonts w:ascii="Times New Roman" w:hAnsi="Times New Roman"/>
          <w:b/>
          <w:color w:val="FF0000"/>
          <w:lang w:val="pt-BR"/>
        </w:rPr>
        <w:t>longo prazo dos pacientes</w:t>
      </w:r>
      <w:r w:rsidRPr="00F6402B">
        <w:rPr>
          <w:rFonts w:ascii="Times New Roman" w:hAnsi="Times New Roman"/>
          <w:color w:val="FF0000"/>
          <w:lang w:val="pt-BR"/>
        </w:rPr>
        <w:t xml:space="preserve"> </w:t>
      </w:r>
      <w:r w:rsidRPr="00565416">
        <w:rPr>
          <w:rFonts w:ascii="Times New Roman" w:hAnsi="Times New Roman"/>
          <w:lang w:val="pt-BR"/>
        </w:rPr>
        <w:t xml:space="preserve">reduz-se sensivelmente. Outro grupo de pacientes de alto risco inclui aqueles com doença recorrente após tratamento anterior. Pacientes com tumores cerebrais recorrentes </w:t>
      </w:r>
      <w:r w:rsidRPr="00F6402B">
        <w:rPr>
          <w:rFonts w:ascii="Times New Roman" w:hAnsi="Times New Roman"/>
          <w:b/>
          <w:color w:val="FF0000"/>
          <w:lang w:val="pt-BR"/>
        </w:rPr>
        <w:t>tipicamente</w:t>
      </w:r>
      <w:r w:rsidRPr="00F6402B">
        <w:rPr>
          <w:rFonts w:ascii="Times New Roman" w:hAnsi="Times New Roman"/>
          <w:color w:val="FF0000"/>
          <w:lang w:val="pt-BR"/>
        </w:rPr>
        <w:t xml:space="preserve"> </w:t>
      </w:r>
      <w:r w:rsidRPr="00565416">
        <w:rPr>
          <w:rFonts w:ascii="Times New Roman" w:hAnsi="Times New Roman"/>
          <w:lang w:val="pt-BR"/>
        </w:rPr>
        <w:t xml:space="preserve">têm sobrevida de apenas meses (GAJJAR </w:t>
      </w:r>
      <w:r w:rsidRPr="00565416">
        <w:rPr>
          <w:rFonts w:ascii="Times New Roman" w:hAnsi="Times New Roman"/>
          <w:i/>
          <w:lang w:val="pt-BR"/>
        </w:rPr>
        <w:t>et al</w:t>
      </w:r>
      <w:r w:rsidRPr="00565416">
        <w:rPr>
          <w:rFonts w:ascii="Times New Roman" w:hAnsi="Times New Roman"/>
          <w:lang w:val="pt-BR"/>
        </w:rPr>
        <w:t>., 2012).</w:t>
      </w:r>
    </w:p>
    <w:p w14:paraId="3F2437F0" w14:textId="4AD50F9E" w:rsidR="00565416" w:rsidRPr="00485903" w:rsidRDefault="00565416" w:rsidP="00565416">
      <w:pPr>
        <w:spacing w:line="360" w:lineRule="auto"/>
        <w:ind w:firstLine="1134"/>
        <w:jc w:val="both"/>
        <w:rPr>
          <w:rFonts w:ascii="Times New Roman" w:hAnsi="Times New Roman"/>
          <w:b/>
          <w:color w:val="FF0000"/>
          <w:lang w:val="pt-BR"/>
        </w:rPr>
      </w:pPr>
      <w:r w:rsidRPr="00565416">
        <w:rPr>
          <w:rFonts w:ascii="Times New Roman" w:hAnsi="Times New Roman"/>
          <w:lang w:val="pt-BR"/>
        </w:rPr>
        <w:t xml:space="preserve">Várias modalidades de tratamento experimental ou compassivo são empregadas, sem uma óbvia vantagem. Recentemente, o </w:t>
      </w:r>
      <w:r w:rsidRPr="00485903">
        <w:rPr>
          <w:rFonts w:ascii="Times New Roman" w:hAnsi="Times New Roman"/>
          <w:b/>
          <w:color w:val="FF0000"/>
          <w:lang w:val="pt-BR"/>
        </w:rPr>
        <w:t xml:space="preserve">tratamento </w:t>
      </w:r>
      <w:r w:rsidRPr="00485903">
        <w:rPr>
          <w:rFonts w:ascii="Times New Roman" w:hAnsi="Times New Roman"/>
          <w:b/>
          <w:i/>
          <w:color w:val="FF0000"/>
          <w:lang w:val="pt-BR"/>
        </w:rPr>
        <w:t>off-label</w:t>
      </w:r>
      <w:r w:rsidRPr="00485903">
        <w:rPr>
          <w:rFonts w:ascii="Times New Roman" w:hAnsi="Times New Roman"/>
          <w:b/>
          <w:color w:val="FF0000"/>
          <w:lang w:val="pt-BR"/>
        </w:rPr>
        <w:t xml:space="preserve"> com temozolomida</w:t>
      </w:r>
      <w:r w:rsidRPr="00485903">
        <w:rPr>
          <w:rFonts w:ascii="Times New Roman" w:hAnsi="Times New Roman"/>
          <w:color w:val="FF0000"/>
          <w:lang w:val="pt-BR"/>
        </w:rPr>
        <w:t xml:space="preserve"> </w:t>
      </w:r>
      <w:r w:rsidRPr="00565416">
        <w:rPr>
          <w:rFonts w:ascii="Times New Roman" w:hAnsi="Times New Roman"/>
          <w:lang w:val="pt-BR"/>
        </w:rPr>
        <w:t xml:space="preserve">tem sido empregado em todo o mundo para crianças com tumores cerebrais malignos recorrentes (NICHOLSON </w:t>
      </w:r>
      <w:r w:rsidRPr="00565416">
        <w:rPr>
          <w:rFonts w:ascii="Times New Roman" w:hAnsi="Times New Roman"/>
          <w:i/>
          <w:lang w:val="pt-BR"/>
        </w:rPr>
        <w:t>et al</w:t>
      </w:r>
      <w:r w:rsidRPr="00565416">
        <w:rPr>
          <w:rFonts w:ascii="Times New Roman" w:hAnsi="Times New Roman"/>
          <w:lang w:val="pt-BR"/>
        </w:rPr>
        <w:t xml:space="preserve">., 2007). Igualmente, o tratamento com vimblastina </w:t>
      </w:r>
      <w:r w:rsidRPr="00F6402B">
        <w:rPr>
          <w:rFonts w:ascii="Times New Roman" w:hAnsi="Times New Roman"/>
          <w:b/>
          <w:color w:val="FF0000"/>
          <w:lang w:val="pt-BR"/>
        </w:rPr>
        <w:t>semanal</w:t>
      </w:r>
      <w:r w:rsidRPr="00F6402B">
        <w:rPr>
          <w:rFonts w:ascii="Times New Roman" w:hAnsi="Times New Roman"/>
          <w:color w:val="FF0000"/>
          <w:lang w:val="pt-BR"/>
        </w:rPr>
        <w:t xml:space="preserve"> </w:t>
      </w:r>
      <w:r w:rsidRPr="00565416">
        <w:rPr>
          <w:rFonts w:ascii="Times New Roman" w:hAnsi="Times New Roman"/>
          <w:lang w:val="pt-BR"/>
        </w:rPr>
        <w:t xml:space="preserve">tem demonstrado eficácia em pacientes com astrocitomas de baixo grau recorrentes (BOUFFET </w:t>
      </w:r>
      <w:r w:rsidRPr="00565416">
        <w:rPr>
          <w:rFonts w:ascii="Times New Roman" w:hAnsi="Times New Roman"/>
          <w:i/>
          <w:lang w:val="pt-BR"/>
        </w:rPr>
        <w:t>et al</w:t>
      </w:r>
      <w:r w:rsidRPr="00565416">
        <w:rPr>
          <w:rFonts w:ascii="Times New Roman" w:hAnsi="Times New Roman"/>
          <w:lang w:val="pt-BR"/>
        </w:rPr>
        <w:t xml:space="preserve">., 2012). </w:t>
      </w:r>
      <w:r w:rsidRPr="00485903">
        <w:rPr>
          <w:rFonts w:ascii="Times New Roman" w:hAnsi="Times New Roman"/>
          <w:b/>
          <w:color w:val="FF0000"/>
          <w:lang w:val="pt-BR"/>
        </w:rPr>
        <w:t>Ambas as drogas são aprovadas p</w:t>
      </w:r>
      <w:r w:rsidR="00485903" w:rsidRPr="00485903">
        <w:rPr>
          <w:rFonts w:ascii="Times New Roman" w:hAnsi="Times New Roman"/>
          <w:b/>
          <w:color w:val="FF0000"/>
          <w:lang w:val="pt-BR"/>
        </w:rPr>
        <w:t>ela ANVISA para uso pediátrico.</w:t>
      </w:r>
    </w:p>
    <w:p w14:paraId="5C186A42" w14:textId="77777777" w:rsidR="00565416" w:rsidRPr="00485903" w:rsidRDefault="00565416" w:rsidP="00565416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FF0000"/>
          <w:lang w:val="pt-BR"/>
        </w:rPr>
      </w:pPr>
    </w:p>
    <w:sectPr w:rsidR="00565416" w:rsidRPr="00485903" w:rsidSect="00B4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Helder F" w:date="2017-06-16T16:57:00Z" w:initials="HF">
    <w:p w14:paraId="0C08BB4C" w14:textId="7B429F68" w:rsidR="001A7955" w:rsidRPr="001A7955" w:rsidRDefault="001A7955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1A7955">
        <w:rPr>
          <w:lang w:val="pt-BR"/>
        </w:rPr>
        <w:t>Retirar dados sobre tumores cerebrais de uma forma geral, pois refletem basicamente a epidemiologia em adultos.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08BB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lder F">
    <w15:presenceInfo w15:providerId="Windows Live" w15:userId="0af98553e71092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3F"/>
    <w:rsid w:val="00023262"/>
    <w:rsid w:val="0003434C"/>
    <w:rsid w:val="00055BB3"/>
    <w:rsid w:val="000866E8"/>
    <w:rsid w:val="001377EA"/>
    <w:rsid w:val="001631D3"/>
    <w:rsid w:val="001769E8"/>
    <w:rsid w:val="001A78F8"/>
    <w:rsid w:val="001A7955"/>
    <w:rsid w:val="001F7142"/>
    <w:rsid w:val="002518FE"/>
    <w:rsid w:val="00264A24"/>
    <w:rsid w:val="00264FB7"/>
    <w:rsid w:val="00281F3D"/>
    <w:rsid w:val="002C51BC"/>
    <w:rsid w:val="003C3D6D"/>
    <w:rsid w:val="003F3A84"/>
    <w:rsid w:val="00485903"/>
    <w:rsid w:val="004D074F"/>
    <w:rsid w:val="005357E6"/>
    <w:rsid w:val="005377F2"/>
    <w:rsid w:val="00565416"/>
    <w:rsid w:val="005B1347"/>
    <w:rsid w:val="005C7488"/>
    <w:rsid w:val="00602BFF"/>
    <w:rsid w:val="006270AE"/>
    <w:rsid w:val="0066450F"/>
    <w:rsid w:val="00666318"/>
    <w:rsid w:val="00667EDB"/>
    <w:rsid w:val="006F6EA8"/>
    <w:rsid w:val="00705E27"/>
    <w:rsid w:val="00716FA3"/>
    <w:rsid w:val="00727671"/>
    <w:rsid w:val="007329EC"/>
    <w:rsid w:val="007454D0"/>
    <w:rsid w:val="007A2F93"/>
    <w:rsid w:val="007B0162"/>
    <w:rsid w:val="007D1E0A"/>
    <w:rsid w:val="007E530E"/>
    <w:rsid w:val="00800C3F"/>
    <w:rsid w:val="00973648"/>
    <w:rsid w:val="00981DE5"/>
    <w:rsid w:val="00993E60"/>
    <w:rsid w:val="009B71B1"/>
    <w:rsid w:val="009E6324"/>
    <w:rsid w:val="00A04D9F"/>
    <w:rsid w:val="00A645DB"/>
    <w:rsid w:val="00AF0B88"/>
    <w:rsid w:val="00B12E76"/>
    <w:rsid w:val="00B41BFE"/>
    <w:rsid w:val="00B562D4"/>
    <w:rsid w:val="00BB3F3F"/>
    <w:rsid w:val="00BD720E"/>
    <w:rsid w:val="00BD7A9D"/>
    <w:rsid w:val="00D335A6"/>
    <w:rsid w:val="00D437EA"/>
    <w:rsid w:val="00D70332"/>
    <w:rsid w:val="00DF3B6C"/>
    <w:rsid w:val="00F621A0"/>
    <w:rsid w:val="00F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2B8A"/>
  <w15:docId w15:val="{526ADEAD-023B-D74B-89B5-915489D7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57E6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57E6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1A7955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A7955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A79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A7955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A79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1589</Words>
  <Characters>8583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Siavash Sarrafan</dc:creator>
  <cp:lastModifiedBy>Helder F</cp:lastModifiedBy>
  <cp:revision>2</cp:revision>
  <dcterms:created xsi:type="dcterms:W3CDTF">2017-06-16T20:16:00Z</dcterms:created>
  <dcterms:modified xsi:type="dcterms:W3CDTF">2017-06-16T20:16:00Z</dcterms:modified>
</cp:coreProperties>
</file>