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22A65" w14:textId="4D6B8154" w:rsidR="00301189" w:rsidRDefault="0035013C" w:rsidP="00301189">
      <w:pPr>
        <w:jc w:val="both"/>
        <w:rPr>
          <w:rFonts w:ascii="Times New Roman" w:hAnsi="Times New Roman"/>
          <w:b/>
          <w:szCs w:val="24"/>
        </w:rPr>
      </w:pPr>
      <w:r>
        <w:rPr>
          <w:rFonts w:ascii="Times New Roman" w:hAnsi="Times New Roman"/>
          <w:b/>
          <w:szCs w:val="24"/>
        </w:rPr>
        <w:t xml:space="preserve">3 </w:t>
      </w:r>
      <w:r w:rsidR="00301189" w:rsidRPr="00235FB6">
        <w:rPr>
          <w:rFonts w:ascii="Times New Roman" w:hAnsi="Times New Roman"/>
          <w:b/>
          <w:szCs w:val="24"/>
        </w:rPr>
        <w:t>REFERENCIAL TEÓRICO</w:t>
      </w:r>
    </w:p>
    <w:p w14:paraId="31D7089F" w14:textId="77777777" w:rsidR="008308AD" w:rsidRDefault="008308AD" w:rsidP="00301189">
      <w:pPr>
        <w:jc w:val="both"/>
        <w:rPr>
          <w:rFonts w:ascii="Times New Roman" w:hAnsi="Times New Roman"/>
          <w:b/>
          <w:szCs w:val="24"/>
        </w:rPr>
      </w:pPr>
    </w:p>
    <w:p w14:paraId="5DB32773" w14:textId="304D6003" w:rsidR="008308AD" w:rsidRDefault="0035013C" w:rsidP="00301189">
      <w:pPr>
        <w:jc w:val="both"/>
        <w:rPr>
          <w:rFonts w:ascii="Times New Roman" w:hAnsi="Times New Roman"/>
          <w:b/>
          <w:szCs w:val="24"/>
        </w:rPr>
      </w:pPr>
      <w:r>
        <w:rPr>
          <w:rFonts w:ascii="Times New Roman" w:hAnsi="Times New Roman"/>
          <w:b/>
          <w:szCs w:val="24"/>
        </w:rPr>
        <w:t>3</w:t>
      </w:r>
      <w:r w:rsidR="008308AD">
        <w:rPr>
          <w:rFonts w:ascii="Times New Roman" w:hAnsi="Times New Roman"/>
          <w:b/>
          <w:szCs w:val="24"/>
        </w:rPr>
        <w:t>.1 Tumores pediátricos</w:t>
      </w:r>
    </w:p>
    <w:p w14:paraId="132FF502" w14:textId="780380E2" w:rsidR="008308AD" w:rsidRDefault="00AE030B" w:rsidP="00301189">
      <w:pPr>
        <w:jc w:val="both"/>
        <w:rPr>
          <w:rFonts w:ascii="Times New Roman" w:hAnsi="Times New Roman"/>
          <w:szCs w:val="24"/>
        </w:rPr>
      </w:pPr>
      <w:r>
        <w:rPr>
          <w:rFonts w:ascii="Times New Roman" w:hAnsi="Times New Roman"/>
          <w:szCs w:val="24"/>
        </w:rPr>
        <w:tab/>
      </w:r>
      <w:del w:id="0" w:author="Helder F" w:date="2017-06-25T16:06:00Z">
        <w:r w:rsidR="00186BF4" w:rsidDel="00352675">
          <w:rPr>
            <w:rFonts w:ascii="Times New Roman" w:hAnsi="Times New Roman"/>
            <w:szCs w:val="24"/>
          </w:rPr>
          <w:delText xml:space="preserve">De acordo com </w:delText>
        </w:r>
        <w:r w:rsidR="00CE4FE8" w:rsidDel="00352675">
          <w:rPr>
            <w:rFonts w:ascii="Times New Roman" w:hAnsi="Times New Roman"/>
            <w:szCs w:val="24"/>
          </w:rPr>
          <w:delText>a publicação Câncer na criança e no adolescente no Brasil</w:delText>
        </w:r>
      </w:del>
      <w:del w:id="1" w:author="Helder F" w:date="2017-06-25T16:05:00Z">
        <w:r w:rsidR="00CE4FE8" w:rsidDel="00352675">
          <w:rPr>
            <w:rFonts w:ascii="Times New Roman" w:hAnsi="Times New Roman"/>
            <w:szCs w:val="24"/>
          </w:rPr>
          <w:delText xml:space="preserve"> (INCA,</w:delText>
        </w:r>
        <w:r w:rsidR="008F6580" w:rsidDel="00352675">
          <w:rPr>
            <w:rFonts w:ascii="Times New Roman" w:hAnsi="Times New Roman"/>
            <w:szCs w:val="24"/>
          </w:rPr>
          <w:delText xml:space="preserve"> </w:delText>
        </w:r>
        <w:r w:rsidR="008C33AF" w:rsidDel="00352675">
          <w:rPr>
            <w:rFonts w:ascii="Times New Roman" w:hAnsi="Times New Roman"/>
            <w:szCs w:val="24"/>
          </w:rPr>
          <w:delText>2008</w:delText>
        </w:r>
        <w:r w:rsidR="00CE4FE8" w:rsidDel="00352675">
          <w:rPr>
            <w:rFonts w:ascii="Times New Roman" w:hAnsi="Times New Roman"/>
            <w:szCs w:val="24"/>
          </w:rPr>
          <w:delText>)</w:delText>
        </w:r>
      </w:del>
      <w:del w:id="2" w:author="Helder F" w:date="2017-06-26T15:54:00Z">
        <w:r w:rsidR="00CE4FE8" w:rsidDel="00C755AA">
          <w:rPr>
            <w:rFonts w:ascii="Times New Roman" w:hAnsi="Times New Roman"/>
            <w:szCs w:val="24"/>
          </w:rPr>
          <w:delText xml:space="preserve">, </w:delText>
        </w:r>
      </w:del>
      <w:ins w:id="3" w:author="Helder F" w:date="2017-06-25T16:06:00Z">
        <w:r w:rsidR="0055706B">
          <w:rPr>
            <w:rFonts w:ascii="Times New Roman" w:hAnsi="Times New Roman"/>
            <w:szCs w:val="24"/>
          </w:rPr>
          <w:t>O</w:t>
        </w:r>
      </w:ins>
      <w:del w:id="4" w:author="Helder F" w:date="2017-06-25T16:06:00Z">
        <w:r w:rsidR="00CE4FE8" w:rsidDel="0055706B">
          <w:rPr>
            <w:rFonts w:ascii="Times New Roman" w:hAnsi="Times New Roman"/>
            <w:szCs w:val="24"/>
          </w:rPr>
          <w:delText>o</w:delText>
        </w:r>
      </w:del>
      <w:r>
        <w:rPr>
          <w:rFonts w:ascii="Times New Roman" w:hAnsi="Times New Roman"/>
          <w:szCs w:val="24"/>
        </w:rPr>
        <w:t xml:space="preserve"> câncer infanto-juvenil </w:t>
      </w:r>
      <w:r w:rsidR="002357A4">
        <w:rPr>
          <w:rFonts w:ascii="Times New Roman" w:hAnsi="Times New Roman"/>
          <w:szCs w:val="24"/>
        </w:rPr>
        <w:t>não é igual ao do adulto, apresentando diferenças nos locais primários, diferentes origens histológicas e diferentes comportamentos clinicos</w:t>
      </w:r>
      <w:ins w:id="5" w:author="Helder F" w:date="2017-06-25T16:06:00Z">
        <w:r w:rsidR="00352675">
          <w:rPr>
            <w:rFonts w:ascii="Times New Roman" w:hAnsi="Times New Roman"/>
            <w:szCs w:val="24"/>
          </w:rPr>
          <w:t xml:space="preserve"> (INCA, 2008)</w:t>
        </w:r>
      </w:ins>
      <w:r w:rsidR="002357A4">
        <w:rPr>
          <w:rFonts w:ascii="Times New Roman" w:hAnsi="Times New Roman"/>
          <w:szCs w:val="24"/>
        </w:rPr>
        <w:t>. O primeiro, embora responda melhor à quimioterap</w:t>
      </w:r>
      <w:r w:rsidR="00185366">
        <w:rPr>
          <w:rFonts w:ascii="Times New Roman" w:hAnsi="Times New Roman"/>
          <w:szCs w:val="24"/>
        </w:rPr>
        <w:t>ia, costuma crescer rapidamente</w:t>
      </w:r>
      <w:r w:rsidR="002357A4">
        <w:rPr>
          <w:rFonts w:ascii="Times New Roman" w:hAnsi="Times New Roman"/>
          <w:szCs w:val="24"/>
        </w:rPr>
        <w:t>, tornando-se invasivo, e tende a apresentar menores períodos de latência. A maior parte dos tumores infantis apresenta achados histológicos muito semelhantes a tecidos fetais nos diferentes estágios de desenvolvimento, sendo considerados embr</w:t>
      </w:r>
      <w:r w:rsidR="00185366">
        <w:rPr>
          <w:rFonts w:ascii="Times New Roman" w:hAnsi="Times New Roman"/>
          <w:szCs w:val="24"/>
        </w:rPr>
        <w:t>i</w:t>
      </w:r>
      <w:r w:rsidR="002357A4">
        <w:rPr>
          <w:rFonts w:ascii="Times New Roman" w:hAnsi="Times New Roman"/>
          <w:szCs w:val="24"/>
        </w:rPr>
        <w:t xml:space="preserve">onários. </w:t>
      </w:r>
    </w:p>
    <w:p w14:paraId="5F91A7E9" w14:textId="5ED32B8E" w:rsidR="005273C8" w:rsidRDefault="005273C8" w:rsidP="00301189">
      <w:pPr>
        <w:jc w:val="both"/>
        <w:rPr>
          <w:rFonts w:ascii="Times New Roman" w:hAnsi="Times New Roman"/>
          <w:szCs w:val="24"/>
        </w:rPr>
      </w:pPr>
      <w:r>
        <w:rPr>
          <w:rFonts w:ascii="Times New Roman" w:hAnsi="Times New Roman"/>
          <w:szCs w:val="24"/>
        </w:rPr>
        <w:tab/>
      </w:r>
      <w:r w:rsidR="00C132DF">
        <w:rPr>
          <w:rFonts w:ascii="Times New Roman" w:hAnsi="Times New Roman"/>
          <w:szCs w:val="24"/>
        </w:rPr>
        <w:t>No caso de tumores do Sistema Nervoso Central, o</w:t>
      </w:r>
      <w:r>
        <w:rPr>
          <w:rFonts w:ascii="Times New Roman" w:hAnsi="Times New Roman"/>
          <w:szCs w:val="24"/>
        </w:rPr>
        <w:t xml:space="preserve"> prognóstico de tumores pediátricos depende de muitos fatores, incluindo o tipo de tumor, sua localização e grau, </w:t>
      </w:r>
      <w:r w:rsidR="00C132DF">
        <w:rPr>
          <w:rFonts w:ascii="Times New Roman" w:hAnsi="Times New Roman"/>
          <w:szCs w:val="24"/>
        </w:rPr>
        <w:t>por quanto tempo antes do diagnóstico</w:t>
      </w:r>
      <w:r>
        <w:rPr>
          <w:rFonts w:ascii="Times New Roman" w:hAnsi="Times New Roman"/>
          <w:szCs w:val="24"/>
        </w:rPr>
        <w:t xml:space="preserve"> a criança</w:t>
      </w:r>
      <w:r w:rsidR="00C132DF">
        <w:rPr>
          <w:rFonts w:ascii="Times New Roman" w:hAnsi="Times New Roman"/>
          <w:szCs w:val="24"/>
        </w:rPr>
        <w:t xml:space="preserve"> começou a apresentar sintomas, taxa de crescimento do tumor e opções de tratamento. A idade da criança e a extensão dos efeitos do tumor nas habilidades da criança também são fatores importantes (American Brain Tumor Association, 2014).</w:t>
      </w:r>
      <w:r w:rsidR="00E74449">
        <w:rPr>
          <w:rFonts w:ascii="Times New Roman" w:hAnsi="Times New Roman"/>
          <w:szCs w:val="24"/>
        </w:rPr>
        <w:t xml:space="preserve"> </w:t>
      </w:r>
    </w:p>
    <w:p w14:paraId="14FE6654" w14:textId="76DB66C4" w:rsidR="00F611A1" w:rsidRDefault="00ED44D6" w:rsidP="00301189">
      <w:pPr>
        <w:jc w:val="both"/>
        <w:rPr>
          <w:ins w:id="6" w:author="Helder F" w:date="2017-06-25T19:57:00Z"/>
          <w:rFonts w:ascii="Times New Roman" w:hAnsi="Times New Roman"/>
          <w:szCs w:val="24"/>
        </w:rPr>
      </w:pPr>
      <w:ins w:id="7" w:author="Helder F" w:date="2017-06-25T19:37:00Z">
        <w:r>
          <w:rPr>
            <w:rFonts w:ascii="Times New Roman" w:hAnsi="Times New Roman"/>
            <w:szCs w:val="24"/>
          </w:rPr>
          <w:tab/>
        </w:r>
        <w:r w:rsidR="00507060">
          <w:rPr>
            <w:rFonts w:ascii="Times New Roman" w:hAnsi="Times New Roman"/>
            <w:szCs w:val="24"/>
          </w:rPr>
          <w:t xml:space="preserve">O prognóstico de tumores embrionários do sistema nervoso central, como o medulloblastoma (tumor cerebral maligno mais comum em criancas </w:t>
        </w:r>
      </w:ins>
      <w:ins w:id="8" w:author="Helder F" w:date="2017-06-25T19:38:00Z">
        <w:r w:rsidR="00507060">
          <w:rPr>
            <w:rFonts w:ascii="Times New Roman" w:hAnsi="Times New Roman"/>
            <w:szCs w:val="24"/>
          </w:rPr>
          <w:t xml:space="preserve">e adolescentes) melhorou muito nas últimas décadas. </w:t>
        </w:r>
      </w:ins>
      <w:ins w:id="9" w:author="Helder F" w:date="2017-06-25T19:39:00Z">
        <w:r w:rsidR="001121C9">
          <w:rPr>
            <w:rFonts w:ascii="Times New Roman" w:hAnsi="Times New Roman"/>
            <w:szCs w:val="24"/>
          </w:rPr>
          <w:t xml:space="preserve">Apesar disso, pacientes que </w:t>
        </w:r>
        <w:r w:rsidR="00AE7760">
          <w:rPr>
            <w:rFonts w:ascii="Times New Roman" w:hAnsi="Times New Roman"/>
            <w:szCs w:val="24"/>
          </w:rPr>
          <w:t xml:space="preserve">apresentam recorrência após tratamento multimodalidade com radioquimioterapia têm </w:t>
        </w:r>
      </w:ins>
      <w:ins w:id="10" w:author="Helder F" w:date="2017-06-25T19:40:00Z">
        <w:r w:rsidR="00F611A1">
          <w:rPr>
            <w:rFonts w:ascii="Times New Roman" w:hAnsi="Times New Roman"/>
            <w:szCs w:val="24"/>
          </w:rPr>
          <w:t>doença incurável, devido ao desenvolvimento de resistência à radiação e aos quimiote</w:t>
        </w:r>
      </w:ins>
      <w:ins w:id="11" w:author="Helder F" w:date="2017-06-25T19:42:00Z">
        <w:r w:rsidR="000F6EC1">
          <w:rPr>
            <w:rFonts w:ascii="Times New Roman" w:hAnsi="Times New Roman"/>
            <w:szCs w:val="24"/>
          </w:rPr>
          <w:t>r</w:t>
        </w:r>
      </w:ins>
      <w:ins w:id="12" w:author="Helder F" w:date="2017-06-25T19:40:00Z">
        <w:r w:rsidR="00F611A1">
          <w:rPr>
            <w:rFonts w:ascii="Times New Roman" w:hAnsi="Times New Roman"/>
            <w:szCs w:val="24"/>
          </w:rPr>
          <w:t xml:space="preserve">ápicos antineoplásicos. Sua sobrevida é curta, menor do que 1 ano, </w:t>
        </w:r>
      </w:ins>
      <w:ins w:id="13" w:author="Helder F" w:date="2017-06-25T19:43:00Z">
        <w:r w:rsidR="00005C15">
          <w:rPr>
            <w:rFonts w:ascii="Times New Roman" w:hAnsi="Times New Roman"/>
            <w:szCs w:val="24"/>
          </w:rPr>
          <w:t xml:space="preserve">a despeito da utilização de tratamento intensivo, como </w:t>
        </w:r>
      </w:ins>
      <w:ins w:id="14" w:author="Helder F" w:date="2017-06-25T19:44:00Z">
        <w:r w:rsidR="00005C15">
          <w:rPr>
            <w:rFonts w:ascii="Times New Roman" w:hAnsi="Times New Roman"/>
            <w:szCs w:val="24"/>
          </w:rPr>
          <w:t>transplante de medula óssea (</w:t>
        </w:r>
      </w:ins>
      <w:ins w:id="15" w:author="Helder F" w:date="2017-06-25T19:45:00Z">
        <w:r w:rsidR="009530E0">
          <w:rPr>
            <w:rFonts w:ascii="Times New Roman" w:hAnsi="Times New Roman"/>
            <w:szCs w:val="24"/>
          </w:rPr>
          <w:t>Peyrl</w:t>
        </w:r>
        <w:r w:rsidR="00A913D2">
          <w:rPr>
            <w:rFonts w:ascii="Times New Roman" w:hAnsi="Times New Roman"/>
            <w:szCs w:val="24"/>
          </w:rPr>
          <w:t xml:space="preserve">, 2012). </w:t>
        </w:r>
      </w:ins>
      <w:ins w:id="16" w:author="Helder F" w:date="2017-06-25T21:16:00Z">
        <w:r w:rsidR="00636E71">
          <w:rPr>
            <w:rFonts w:ascii="Times New Roman" w:hAnsi="Times New Roman"/>
            <w:szCs w:val="24"/>
          </w:rPr>
          <w:t>Pacientes pediátricos com gliomas de alto grau ou ependimomas têm um prognóstico reservado independente do tipo de tratamento instituído.</w:t>
        </w:r>
      </w:ins>
      <w:ins w:id="17" w:author="Helder F" w:date="2017-06-25T21:17:00Z">
        <w:r w:rsidR="00636E71">
          <w:rPr>
            <w:rFonts w:ascii="Times New Roman" w:hAnsi="Times New Roman"/>
            <w:szCs w:val="24"/>
          </w:rPr>
          <w:t xml:space="preserve"> Já para pacientes com recidiva ou doença progressiva não existe tratamento</w:t>
        </w:r>
      </w:ins>
      <w:ins w:id="18" w:author="Helder F" w:date="2017-06-25T21:18:00Z">
        <w:r w:rsidR="00B93709">
          <w:rPr>
            <w:rFonts w:ascii="Times New Roman" w:hAnsi="Times New Roman"/>
            <w:szCs w:val="24"/>
          </w:rPr>
          <w:t xml:space="preserve"> </w:t>
        </w:r>
        <w:r w:rsidR="00324E2E">
          <w:rPr>
            <w:rFonts w:ascii="Times New Roman" w:hAnsi="Times New Roman"/>
            <w:szCs w:val="24"/>
          </w:rPr>
          <w:t>(Wetmore, 2016).</w:t>
        </w:r>
      </w:ins>
    </w:p>
    <w:p w14:paraId="5FD7AE66" w14:textId="214E4435" w:rsidR="00C3469B" w:rsidRDefault="00C3469B" w:rsidP="00301189">
      <w:pPr>
        <w:jc w:val="both"/>
        <w:rPr>
          <w:rFonts w:ascii="Times New Roman" w:hAnsi="Times New Roman"/>
          <w:szCs w:val="24"/>
        </w:rPr>
      </w:pPr>
      <w:ins w:id="19" w:author="Helder F" w:date="2017-06-25T19:57:00Z">
        <w:r>
          <w:rPr>
            <w:rFonts w:ascii="Times New Roman" w:hAnsi="Times New Roman"/>
            <w:szCs w:val="24"/>
          </w:rPr>
          <w:tab/>
          <w:t xml:space="preserve">Gliomas de baixo grau são, em sua maioria, tumores de histologia benigna </w:t>
        </w:r>
      </w:ins>
      <w:ins w:id="20" w:author="Helder F" w:date="2017-06-25T19:58:00Z">
        <w:r w:rsidR="00155A6D">
          <w:rPr>
            <w:rFonts w:ascii="Times New Roman" w:hAnsi="Times New Roman"/>
            <w:szCs w:val="24"/>
          </w:rPr>
          <w:t xml:space="preserve">e </w:t>
        </w:r>
      </w:ins>
      <w:ins w:id="21" w:author="Helder F" w:date="2017-06-25T19:57:00Z">
        <w:r>
          <w:rPr>
            <w:rFonts w:ascii="Times New Roman" w:hAnsi="Times New Roman"/>
            <w:szCs w:val="24"/>
          </w:rPr>
          <w:t>comportamento indolente</w:t>
        </w:r>
      </w:ins>
      <w:ins w:id="22" w:author="Helder F" w:date="2017-06-25T19:58:00Z">
        <w:r w:rsidR="00155A6D">
          <w:rPr>
            <w:rFonts w:ascii="Times New Roman" w:hAnsi="Times New Roman"/>
            <w:szCs w:val="24"/>
          </w:rPr>
          <w:t xml:space="preserve">, compreendendo o grupo mais frequente de tumores do sistema nervoso central em crianças e adolescentes. Ressecação cirúrgica completa é curativa, </w:t>
        </w:r>
      </w:ins>
      <w:ins w:id="23" w:author="Helder F" w:date="2017-06-25T19:59:00Z">
        <w:r w:rsidR="00155A6D">
          <w:rPr>
            <w:rFonts w:ascii="Times New Roman" w:hAnsi="Times New Roman"/>
            <w:szCs w:val="24"/>
          </w:rPr>
          <w:t xml:space="preserve">porém um grande </w:t>
        </w:r>
        <w:r w:rsidR="005B53C8">
          <w:rPr>
            <w:rFonts w:ascii="Times New Roman" w:hAnsi="Times New Roman"/>
            <w:szCs w:val="24"/>
          </w:rPr>
          <w:t xml:space="preserve">número de pacientes </w:t>
        </w:r>
        <w:r w:rsidR="00155A6D">
          <w:rPr>
            <w:rFonts w:ascii="Times New Roman" w:hAnsi="Times New Roman"/>
            <w:szCs w:val="24"/>
          </w:rPr>
          <w:t xml:space="preserve">permanece com doença residual, necessitando de tratamento adicional. Embora a radioterapia seja </w:t>
        </w:r>
      </w:ins>
      <w:ins w:id="24" w:author="Helder F" w:date="2017-06-25T20:00:00Z">
        <w:r w:rsidR="00155A6D">
          <w:rPr>
            <w:rFonts w:ascii="Times New Roman" w:hAnsi="Times New Roman"/>
            <w:szCs w:val="24"/>
          </w:rPr>
          <w:t xml:space="preserve">altamente eficaz, é problemática em crianças, especialmente as mais novas, pelo risco de complicações graves. Da mesma forma, evita-se utilizar quimioterapia de alta intensidade </w:t>
        </w:r>
      </w:ins>
      <w:ins w:id="25" w:author="Helder F" w:date="2017-06-25T20:01:00Z">
        <w:r w:rsidR="00155A6D">
          <w:rPr>
            <w:rFonts w:ascii="Times New Roman" w:hAnsi="Times New Roman"/>
            <w:szCs w:val="24"/>
          </w:rPr>
          <w:t xml:space="preserve">nestes pacientes, pelo risco associado. Para pacientes com gliomas de baixo grau </w:t>
        </w:r>
        <w:r w:rsidR="00155A6D">
          <w:rPr>
            <w:rFonts w:ascii="Times New Roman" w:hAnsi="Times New Roman"/>
            <w:szCs w:val="24"/>
          </w:rPr>
          <w:lastRenderedPageBreak/>
          <w:t xml:space="preserve">recorrentes ou progressivos, existem poucas alternativas de tratamento com </w:t>
        </w:r>
      </w:ins>
      <w:ins w:id="26" w:author="Helder F" w:date="2017-06-25T20:02:00Z">
        <w:r w:rsidR="0007322D">
          <w:rPr>
            <w:rFonts w:ascii="Times New Roman" w:hAnsi="Times New Roman"/>
            <w:szCs w:val="24"/>
          </w:rPr>
          <w:t xml:space="preserve">boa tolerabilidade </w:t>
        </w:r>
      </w:ins>
      <w:ins w:id="27" w:author="Helder F" w:date="2017-06-25T20:03:00Z">
        <w:r w:rsidR="004F2905">
          <w:rPr>
            <w:rFonts w:ascii="Times New Roman" w:hAnsi="Times New Roman"/>
            <w:szCs w:val="24"/>
          </w:rPr>
          <w:t>(Packer, 2009).</w:t>
        </w:r>
      </w:ins>
    </w:p>
    <w:p w14:paraId="331BD0ED" w14:textId="6766BB8D" w:rsidR="008C33AF" w:rsidDel="00216228" w:rsidRDefault="008C33AF" w:rsidP="00301189">
      <w:pPr>
        <w:jc w:val="both"/>
        <w:rPr>
          <w:del w:id="28" w:author="Helder F" w:date="2017-06-25T21:20:00Z"/>
          <w:rFonts w:ascii="Times New Roman" w:hAnsi="Times New Roman"/>
          <w:szCs w:val="24"/>
        </w:rPr>
      </w:pPr>
      <w:r>
        <w:rPr>
          <w:rFonts w:ascii="Times New Roman" w:hAnsi="Times New Roman"/>
          <w:szCs w:val="24"/>
        </w:rPr>
        <w:tab/>
      </w:r>
      <w:del w:id="29" w:author="Helder F" w:date="2017-06-25T21:20:00Z">
        <w:r w:rsidRPr="008C33AF" w:rsidDel="00216228">
          <w:rPr>
            <w:rFonts w:ascii="Times New Roman" w:hAnsi="Times New Roman"/>
            <w:color w:val="FF0000"/>
            <w:szCs w:val="24"/>
          </w:rPr>
          <w:delText>Tumores recorrentes</w:delText>
        </w:r>
      </w:del>
    </w:p>
    <w:p w14:paraId="70DB9624" w14:textId="77777777" w:rsidR="008C33AF" w:rsidRDefault="008C33AF" w:rsidP="00301189">
      <w:pPr>
        <w:jc w:val="both"/>
        <w:rPr>
          <w:rFonts w:ascii="Times New Roman" w:hAnsi="Times New Roman"/>
          <w:szCs w:val="24"/>
        </w:rPr>
      </w:pPr>
    </w:p>
    <w:p w14:paraId="602D5600" w14:textId="77777777" w:rsidR="007934AE" w:rsidRDefault="007934AE" w:rsidP="00301189">
      <w:pPr>
        <w:jc w:val="both"/>
        <w:rPr>
          <w:rFonts w:ascii="Times New Roman" w:hAnsi="Times New Roman"/>
          <w:szCs w:val="24"/>
        </w:rPr>
      </w:pPr>
    </w:p>
    <w:p w14:paraId="234FBC39" w14:textId="23692D88" w:rsidR="007934AE" w:rsidRDefault="0035013C" w:rsidP="00301189">
      <w:pPr>
        <w:jc w:val="both"/>
        <w:rPr>
          <w:rFonts w:ascii="Times New Roman" w:hAnsi="Times New Roman"/>
          <w:b/>
          <w:szCs w:val="24"/>
        </w:rPr>
      </w:pPr>
      <w:r>
        <w:rPr>
          <w:rFonts w:ascii="Times New Roman" w:hAnsi="Times New Roman"/>
          <w:b/>
          <w:szCs w:val="24"/>
        </w:rPr>
        <w:t>3</w:t>
      </w:r>
      <w:r w:rsidR="007934AE" w:rsidRPr="007934AE">
        <w:rPr>
          <w:rFonts w:ascii="Times New Roman" w:hAnsi="Times New Roman"/>
          <w:b/>
          <w:szCs w:val="24"/>
        </w:rPr>
        <w:t xml:space="preserve">.1.1 Tumores do </w:t>
      </w:r>
      <w:r w:rsidR="00185366">
        <w:rPr>
          <w:rFonts w:ascii="Times New Roman" w:hAnsi="Times New Roman"/>
          <w:b/>
          <w:szCs w:val="24"/>
        </w:rPr>
        <w:t xml:space="preserve"> Sistema Nervoso Central (</w:t>
      </w:r>
      <w:r w:rsidR="007934AE" w:rsidRPr="007934AE">
        <w:rPr>
          <w:rFonts w:ascii="Times New Roman" w:hAnsi="Times New Roman"/>
          <w:b/>
          <w:szCs w:val="24"/>
        </w:rPr>
        <w:t>SNC</w:t>
      </w:r>
      <w:r w:rsidR="00185366">
        <w:rPr>
          <w:rFonts w:ascii="Times New Roman" w:hAnsi="Times New Roman"/>
          <w:b/>
          <w:szCs w:val="24"/>
        </w:rPr>
        <w:t>)</w:t>
      </w:r>
    </w:p>
    <w:p w14:paraId="46492D1E" w14:textId="53BA0CBE" w:rsidR="007934AE" w:rsidRDefault="007B5EF8" w:rsidP="00454972">
      <w:pPr>
        <w:ind w:firstLine="720"/>
        <w:jc w:val="both"/>
        <w:rPr>
          <w:rFonts w:ascii="Times New Roman" w:hAnsi="Times New Roman"/>
          <w:szCs w:val="24"/>
        </w:rPr>
      </w:pPr>
      <w:r>
        <w:rPr>
          <w:rFonts w:ascii="Times New Roman" w:hAnsi="Times New Roman"/>
          <w:szCs w:val="24"/>
        </w:rPr>
        <w:t>De acordo com o American Cancer Society</w:t>
      </w:r>
      <w:r w:rsidR="00EB0D4A">
        <w:rPr>
          <w:rFonts w:ascii="Times New Roman" w:hAnsi="Times New Roman"/>
          <w:szCs w:val="24"/>
        </w:rPr>
        <w:t xml:space="preserve"> (2014</w:t>
      </w:r>
      <w:r w:rsidR="00C132DF">
        <w:rPr>
          <w:rFonts w:ascii="Times New Roman" w:hAnsi="Times New Roman"/>
          <w:szCs w:val="24"/>
        </w:rPr>
        <w:t>)</w:t>
      </w:r>
      <w:r w:rsidR="008A465F">
        <w:rPr>
          <w:rFonts w:ascii="Times New Roman" w:hAnsi="Times New Roman"/>
          <w:szCs w:val="24"/>
        </w:rPr>
        <w:t xml:space="preserve"> e o American Brain Tumor Association (2014)</w:t>
      </w:r>
      <w:r>
        <w:rPr>
          <w:rFonts w:ascii="Times New Roman" w:hAnsi="Times New Roman"/>
          <w:szCs w:val="24"/>
        </w:rPr>
        <w:t>, os t</w:t>
      </w:r>
      <w:r w:rsidR="00B57146">
        <w:rPr>
          <w:rFonts w:ascii="Times New Roman" w:hAnsi="Times New Roman"/>
          <w:szCs w:val="24"/>
        </w:rPr>
        <w:t>umores que se originam no cérebro, chamados de tumores cerebrais primários, são diferentes daqueles que se originam em outros órgãos, como pulmões</w:t>
      </w:r>
      <w:r w:rsidR="00454972">
        <w:rPr>
          <w:rFonts w:ascii="Times New Roman" w:hAnsi="Times New Roman"/>
          <w:szCs w:val="24"/>
        </w:rPr>
        <w:t>,</w:t>
      </w:r>
      <w:r w:rsidR="00B57146">
        <w:rPr>
          <w:rFonts w:ascii="Times New Roman" w:hAnsi="Times New Roman"/>
          <w:szCs w:val="24"/>
        </w:rPr>
        <w:t xml:space="preserve"> </w:t>
      </w:r>
      <w:r w:rsidR="00454972">
        <w:rPr>
          <w:rFonts w:ascii="Times New Roman" w:hAnsi="Times New Roman"/>
          <w:szCs w:val="24"/>
        </w:rPr>
        <w:t xml:space="preserve">por exemplo, e depois se espalham para o cérebro, sendo assim denominados metastáticos ou tumores cerebrais secundários. Sendo diferentes, o tratamento para esses tumores não é o mesmo. </w:t>
      </w:r>
      <w:r w:rsidR="0035013C">
        <w:rPr>
          <w:rFonts w:ascii="Times New Roman" w:hAnsi="Times New Roman"/>
          <w:szCs w:val="24"/>
        </w:rPr>
        <w:t xml:space="preserve">A maioria dos tumores cerebrais em crianças são classificados como primários, enquanto nos adultos o tipo mais comum são os secundários. </w:t>
      </w:r>
    </w:p>
    <w:p w14:paraId="36267F8F" w14:textId="31F09CA1" w:rsidR="00454972" w:rsidRDefault="00454972" w:rsidP="00454972">
      <w:pPr>
        <w:ind w:firstLine="720"/>
        <w:jc w:val="both"/>
        <w:rPr>
          <w:rFonts w:ascii="Times New Roman" w:hAnsi="Times New Roman"/>
          <w:szCs w:val="24"/>
        </w:rPr>
      </w:pPr>
      <w:r>
        <w:rPr>
          <w:rFonts w:ascii="Times New Roman" w:hAnsi="Times New Roman"/>
          <w:szCs w:val="24"/>
        </w:rPr>
        <w:t xml:space="preserve">Diferentemente dos que iniciam em outras partes do corpo, os tumores que começam no cérebro ou na medula espinhal raramente se espalham para outros órgãos. Apesar disso, </w:t>
      </w:r>
      <w:r w:rsidR="008F6580">
        <w:rPr>
          <w:rFonts w:ascii="Times New Roman" w:hAnsi="Times New Roman"/>
          <w:szCs w:val="24"/>
        </w:rPr>
        <w:t>a maioria deles é considerado maligno</w:t>
      </w:r>
      <w:r>
        <w:rPr>
          <w:rFonts w:ascii="Times New Roman" w:hAnsi="Times New Roman"/>
          <w:szCs w:val="24"/>
        </w:rPr>
        <w:t>.</w:t>
      </w:r>
      <w:r w:rsidR="008F6580">
        <w:rPr>
          <w:rFonts w:ascii="Times New Roman" w:hAnsi="Times New Roman"/>
          <w:szCs w:val="24"/>
        </w:rPr>
        <w:t xml:space="preserve"> Mesmo quando benignos, e</w:t>
      </w:r>
      <w:r>
        <w:rPr>
          <w:rFonts w:ascii="Times New Roman" w:hAnsi="Times New Roman"/>
          <w:szCs w:val="24"/>
        </w:rPr>
        <w:t>les podem causar danos pelo fato de crescerem e se espalharem para áreas próximas, onde destroem tecido cerebral sadio. A menos que sejam completamente removidos ou destruídos, continuarão a crescer e eventualmente ameaçarã</w:t>
      </w:r>
      <w:r w:rsidR="0035013C">
        <w:rPr>
          <w:rFonts w:ascii="Times New Roman" w:hAnsi="Times New Roman"/>
          <w:szCs w:val="24"/>
        </w:rPr>
        <w:t xml:space="preserve">o a vida do paciente. </w:t>
      </w:r>
    </w:p>
    <w:p w14:paraId="27A0B3D6" w14:textId="68F829D9" w:rsidR="008048AF" w:rsidRDefault="008048AF" w:rsidP="00454972">
      <w:pPr>
        <w:ind w:firstLine="720"/>
        <w:jc w:val="both"/>
        <w:rPr>
          <w:rFonts w:ascii="Times New Roman" w:hAnsi="Times New Roman"/>
          <w:szCs w:val="24"/>
        </w:rPr>
      </w:pPr>
      <w:r>
        <w:rPr>
          <w:rFonts w:ascii="Times New Roman" w:hAnsi="Times New Roman"/>
          <w:szCs w:val="24"/>
        </w:rPr>
        <w:t>Os tumores cerebrais primários podem se iniciar em quase todos os tipos de tecidos ou células do cérebro ou medula espinhal. Alguns tumores são compostos por mais de um tipo de células. Tumores em áreas diferentes do SNC podem ser tratados de forma diferente e possuírem diferentes prognósticos.</w:t>
      </w:r>
      <w:r w:rsidR="00A63549">
        <w:rPr>
          <w:rFonts w:ascii="Times New Roman" w:hAnsi="Times New Roman"/>
          <w:szCs w:val="24"/>
        </w:rPr>
        <w:t xml:space="preserve"> Os tipos mais comuns estão listados a seguir. </w:t>
      </w:r>
    </w:p>
    <w:p w14:paraId="05974497" w14:textId="0353CB90" w:rsidR="008048AF" w:rsidRDefault="008048AF" w:rsidP="00454972">
      <w:pPr>
        <w:ind w:firstLine="720"/>
        <w:jc w:val="both"/>
        <w:rPr>
          <w:rFonts w:ascii="Times New Roman" w:hAnsi="Times New Roman"/>
          <w:szCs w:val="24"/>
        </w:rPr>
      </w:pPr>
      <w:r>
        <w:rPr>
          <w:rFonts w:ascii="Times New Roman" w:hAnsi="Times New Roman"/>
          <w:szCs w:val="24"/>
        </w:rPr>
        <w:t>3.1.1.1 Gliomas</w:t>
      </w:r>
    </w:p>
    <w:p w14:paraId="172F0EB4" w14:textId="2FDC25EF" w:rsidR="008048AF" w:rsidRDefault="008048AF" w:rsidP="00454972">
      <w:pPr>
        <w:ind w:firstLine="720"/>
        <w:jc w:val="both"/>
        <w:rPr>
          <w:rFonts w:ascii="Times New Roman" w:hAnsi="Times New Roman"/>
          <w:szCs w:val="24"/>
        </w:rPr>
      </w:pPr>
      <w:r>
        <w:rPr>
          <w:rFonts w:ascii="Times New Roman" w:hAnsi="Times New Roman"/>
          <w:szCs w:val="24"/>
        </w:rPr>
        <w:t>Glioma é um termo genérico que designa um grupo de tumores originados por células gliais. Muitos tumores podem ser considerados gliomas, incluindo glioblastomas, astrocitomas,</w:t>
      </w:r>
      <w:r w:rsidR="001B0F05">
        <w:rPr>
          <w:rFonts w:ascii="Times New Roman" w:hAnsi="Times New Roman"/>
          <w:szCs w:val="24"/>
        </w:rPr>
        <w:t xml:space="preserve"> astrocitomas anaplásicos, </w:t>
      </w:r>
      <w:r>
        <w:rPr>
          <w:rFonts w:ascii="Times New Roman" w:hAnsi="Times New Roman"/>
          <w:szCs w:val="24"/>
        </w:rPr>
        <w:t>oligodendr</w:t>
      </w:r>
      <w:r w:rsidR="001B0F05">
        <w:rPr>
          <w:rFonts w:ascii="Times New Roman" w:hAnsi="Times New Roman"/>
          <w:szCs w:val="24"/>
        </w:rPr>
        <w:t>ogliomas,</w:t>
      </w:r>
      <w:r>
        <w:rPr>
          <w:rFonts w:ascii="Times New Roman" w:hAnsi="Times New Roman"/>
          <w:szCs w:val="24"/>
        </w:rPr>
        <w:t xml:space="preserve"> ependimomas. Aproximadamente</w:t>
      </w:r>
      <w:r w:rsidR="00290D85">
        <w:rPr>
          <w:rFonts w:ascii="Times New Roman" w:hAnsi="Times New Roman"/>
          <w:szCs w:val="24"/>
        </w:rPr>
        <w:t xml:space="preserve"> metade dos </w:t>
      </w:r>
      <w:r>
        <w:rPr>
          <w:rFonts w:ascii="Times New Roman" w:hAnsi="Times New Roman"/>
          <w:szCs w:val="24"/>
        </w:rPr>
        <w:t>tumores cerebrais</w:t>
      </w:r>
      <w:r w:rsidR="00290D85">
        <w:rPr>
          <w:rFonts w:ascii="Times New Roman" w:hAnsi="Times New Roman"/>
          <w:szCs w:val="24"/>
        </w:rPr>
        <w:t xml:space="preserve"> em crianças </w:t>
      </w:r>
      <w:r>
        <w:rPr>
          <w:rFonts w:ascii="Times New Roman" w:hAnsi="Times New Roman"/>
          <w:szCs w:val="24"/>
        </w:rPr>
        <w:t xml:space="preserve">são gliomas. </w:t>
      </w:r>
    </w:p>
    <w:p w14:paraId="419E4F92" w14:textId="7E47D978" w:rsidR="008048AF" w:rsidRDefault="008048AF" w:rsidP="00454972">
      <w:pPr>
        <w:ind w:firstLine="720"/>
        <w:jc w:val="both"/>
        <w:rPr>
          <w:rFonts w:ascii="Times New Roman" w:hAnsi="Times New Roman"/>
          <w:szCs w:val="24"/>
        </w:rPr>
      </w:pPr>
      <w:r>
        <w:rPr>
          <w:rFonts w:ascii="Times New Roman" w:hAnsi="Times New Roman"/>
          <w:szCs w:val="24"/>
        </w:rPr>
        <w:t>3.1.1.1.1 Astrocitomas</w:t>
      </w:r>
    </w:p>
    <w:p w14:paraId="29F191F5" w14:textId="1FF54F4D" w:rsidR="00407F82" w:rsidRDefault="00407F82" w:rsidP="00E74449">
      <w:pPr>
        <w:ind w:firstLine="720"/>
        <w:jc w:val="both"/>
        <w:rPr>
          <w:rFonts w:ascii="Times New Roman" w:hAnsi="Times New Roman"/>
          <w:szCs w:val="24"/>
        </w:rPr>
      </w:pPr>
      <w:r>
        <w:rPr>
          <w:rFonts w:ascii="Times New Roman" w:hAnsi="Times New Roman"/>
          <w:szCs w:val="24"/>
        </w:rPr>
        <w:t xml:space="preserve">São tumores que se originam de células </w:t>
      </w:r>
      <w:r w:rsidR="00E74449">
        <w:rPr>
          <w:rFonts w:ascii="Times New Roman" w:hAnsi="Times New Roman"/>
          <w:szCs w:val="24"/>
        </w:rPr>
        <w:t xml:space="preserve">gliais chamadas astrócitos. </w:t>
      </w:r>
      <w:r>
        <w:rPr>
          <w:rFonts w:ascii="Times New Roman" w:hAnsi="Times New Roman"/>
          <w:szCs w:val="24"/>
        </w:rPr>
        <w:t xml:space="preserve">A maioria dos astrocitomas </w:t>
      </w:r>
      <w:r w:rsidR="002328DB">
        <w:rPr>
          <w:rFonts w:ascii="Times New Roman" w:hAnsi="Times New Roman"/>
          <w:szCs w:val="24"/>
        </w:rPr>
        <w:t xml:space="preserve">pode se alastrar pelo cérebro e se misturar com o tecido saudável, o que torna muito difícil sua remoção cirúrgica. </w:t>
      </w:r>
    </w:p>
    <w:p w14:paraId="6EB785EA" w14:textId="365EC334" w:rsidR="002328DB" w:rsidRDefault="00E40258" w:rsidP="00E40258">
      <w:pPr>
        <w:ind w:firstLine="720"/>
        <w:jc w:val="both"/>
        <w:rPr>
          <w:rFonts w:ascii="Times New Roman" w:hAnsi="Times New Roman"/>
          <w:szCs w:val="24"/>
        </w:rPr>
      </w:pPr>
      <w:r>
        <w:rPr>
          <w:rFonts w:ascii="Times New Roman" w:hAnsi="Times New Roman"/>
          <w:szCs w:val="24"/>
        </w:rPr>
        <w:lastRenderedPageBreak/>
        <w:t>Podem ser classificados como</w:t>
      </w:r>
      <w:r w:rsidR="00FB1D32">
        <w:rPr>
          <w:rFonts w:ascii="Times New Roman" w:hAnsi="Times New Roman"/>
          <w:szCs w:val="24"/>
        </w:rPr>
        <w:t xml:space="preserve"> de</w:t>
      </w:r>
      <w:r>
        <w:rPr>
          <w:rFonts w:ascii="Times New Roman" w:hAnsi="Times New Roman"/>
          <w:szCs w:val="24"/>
        </w:rPr>
        <w:t xml:space="preserve"> alto grau, grau intermediário ou baixo grau. Astrocitomas de alto grau, também conhecido como glioblastomas ou glioblastoma multiforme, </w:t>
      </w:r>
      <w:r w:rsidR="00E74449">
        <w:rPr>
          <w:rFonts w:ascii="Times New Roman" w:hAnsi="Times New Roman"/>
          <w:szCs w:val="24"/>
        </w:rPr>
        <w:t xml:space="preserve">e astrocitomas de grau moderado </w:t>
      </w:r>
      <w:r>
        <w:rPr>
          <w:rFonts w:ascii="Times New Roman" w:hAnsi="Times New Roman"/>
          <w:szCs w:val="24"/>
        </w:rPr>
        <w:t>pos</w:t>
      </w:r>
      <w:r w:rsidR="00E74449">
        <w:rPr>
          <w:rFonts w:ascii="Times New Roman" w:hAnsi="Times New Roman"/>
          <w:szCs w:val="24"/>
        </w:rPr>
        <w:t>suem crescimento acelerado e tendem a se espalhar para o tecido cerebral sadio</w:t>
      </w:r>
      <w:r w:rsidR="00FB1D32">
        <w:rPr>
          <w:rFonts w:ascii="Times New Roman" w:hAnsi="Times New Roman"/>
          <w:szCs w:val="24"/>
        </w:rPr>
        <w:t>. Astro</w:t>
      </w:r>
      <w:r w:rsidR="00E74449">
        <w:rPr>
          <w:rFonts w:ascii="Times New Roman" w:hAnsi="Times New Roman"/>
          <w:szCs w:val="24"/>
        </w:rPr>
        <w:t xml:space="preserve">citomas de baixo grau, o tipo mais comum em crianças, </w:t>
      </w:r>
      <w:r w:rsidR="00FB1D32">
        <w:rPr>
          <w:rFonts w:ascii="Times New Roman" w:hAnsi="Times New Roman"/>
          <w:szCs w:val="24"/>
        </w:rPr>
        <w:t>tendem a ter um crescimento lento, mas podem se tornar mais agressivos com o passar do tempo. Alguns tipos de astrocitomas de baixo grau chamados de não-infiltrativos geralmente não crescem invadindo tecidos que o circundam, tendendo a um bom prognóstico. Nesse grupo estão inclusos os astrocitomas pilocíticos</w:t>
      </w:r>
      <w:r w:rsidR="00427E3C">
        <w:rPr>
          <w:rFonts w:ascii="Times New Roman" w:hAnsi="Times New Roman"/>
          <w:szCs w:val="24"/>
        </w:rPr>
        <w:t xml:space="preserve">, que correspondem a 1 em cada 5 tumores cerebrais infantis. </w:t>
      </w:r>
    </w:p>
    <w:p w14:paraId="50B10F90" w14:textId="6C78D9A0" w:rsidR="007B5EF8" w:rsidRDefault="007B5EF8" w:rsidP="007B5EF8">
      <w:pPr>
        <w:ind w:firstLine="720"/>
        <w:jc w:val="both"/>
        <w:rPr>
          <w:rFonts w:ascii="Times New Roman" w:hAnsi="Times New Roman"/>
          <w:szCs w:val="24"/>
        </w:rPr>
      </w:pPr>
      <w:r>
        <w:rPr>
          <w:rFonts w:ascii="Times New Roman" w:hAnsi="Times New Roman"/>
          <w:szCs w:val="24"/>
        </w:rPr>
        <w:t>3.1.1.1.2 Oligodendrogliomas</w:t>
      </w:r>
    </w:p>
    <w:p w14:paraId="593F4CF9" w14:textId="5604CD57" w:rsidR="007B5EF8" w:rsidRDefault="005273C8" w:rsidP="007B5EF8">
      <w:pPr>
        <w:ind w:firstLine="720"/>
        <w:jc w:val="both"/>
        <w:rPr>
          <w:rFonts w:ascii="Times New Roman" w:hAnsi="Times New Roman"/>
          <w:szCs w:val="24"/>
        </w:rPr>
      </w:pPr>
      <w:r>
        <w:rPr>
          <w:rFonts w:ascii="Times New Roman" w:hAnsi="Times New Roman"/>
          <w:szCs w:val="24"/>
        </w:rPr>
        <w:t xml:space="preserve">Se originam de células gliais conhecidas como oligodendrócitos. Esse tipo de tumor tende a ter um crescimento lento, mas pode se infiltrar nos tecidos cerebrais circunvizinhos, dificultando sua completa ressecção cirúrgica. Assim como no caso dos astrocitomas, podem se tornar agressivos com o passar do tempo. </w:t>
      </w:r>
      <w:r w:rsidR="00427E3C">
        <w:rPr>
          <w:rFonts w:ascii="Times New Roman" w:hAnsi="Times New Roman"/>
          <w:szCs w:val="24"/>
        </w:rPr>
        <w:t>Somente 1</w:t>
      </w:r>
      <w:r>
        <w:rPr>
          <w:rFonts w:ascii="Times New Roman" w:hAnsi="Times New Roman"/>
          <w:szCs w:val="24"/>
        </w:rPr>
        <w:t xml:space="preserve">% dos tumores cerebrais </w:t>
      </w:r>
      <w:r w:rsidR="00427E3C">
        <w:rPr>
          <w:rFonts w:ascii="Times New Roman" w:hAnsi="Times New Roman"/>
          <w:szCs w:val="24"/>
        </w:rPr>
        <w:t xml:space="preserve">em crianças </w:t>
      </w:r>
      <w:r>
        <w:rPr>
          <w:rFonts w:ascii="Times New Roman" w:hAnsi="Times New Roman"/>
          <w:szCs w:val="24"/>
        </w:rPr>
        <w:t xml:space="preserve">são oligodendrogliomas. </w:t>
      </w:r>
    </w:p>
    <w:p w14:paraId="6A440F5F" w14:textId="5EF41C9F" w:rsidR="00C132DF" w:rsidRDefault="00C132DF" w:rsidP="00FE1821">
      <w:pPr>
        <w:ind w:firstLine="720"/>
        <w:jc w:val="both"/>
        <w:rPr>
          <w:rFonts w:ascii="Times New Roman" w:hAnsi="Times New Roman"/>
          <w:szCs w:val="24"/>
        </w:rPr>
      </w:pPr>
      <w:r>
        <w:rPr>
          <w:rFonts w:ascii="Times New Roman" w:hAnsi="Times New Roman"/>
          <w:szCs w:val="24"/>
        </w:rPr>
        <w:t xml:space="preserve">3.1.1.1.3 Ependimomas </w:t>
      </w:r>
    </w:p>
    <w:p w14:paraId="5D27C99E" w14:textId="0DB53A32" w:rsidR="00203A78" w:rsidRDefault="00451DCD" w:rsidP="00A94B2B">
      <w:pPr>
        <w:ind w:firstLine="720"/>
        <w:jc w:val="both"/>
        <w:rPr>
          <w:rFonts w:ascii="Times New Roman" w:hAnsi="Times New Roman"/>
          <w:szCs w:val="24"/>
        </w:rPr>
      </w:pPr>
      <w:r>
        <w:rPr>
          <w:rFonts w:ascii="Times New Roman" w:hAnsi="Times New Roman"/>
          <w:szCs w:val="24"/>
        </w:rPr>
        <w:t xml:space="preserve">Se originam de células ependimárias, que revestem os ventrículos do cérebro e o canal central da medula espinhal. </w:t>
      </w:r>
      <w:r w:rsidR="00427E3C">
        <w:rPr>
          <w:rFonts w:ascii="Times New Roman" w:hAnsi="Times New Roman"/>
          <w:szCs w:val="24"/>
        </w:rPr>
        <w:t>Correspondem a 5</w:t>
      </w:r>
      <w:r>
        <w:rPr>
          <w:rFonts w:ascii="Times New Roman" w:hAnsi="Times New Roman"/>
          <w:szCs w:val="24"/>
        </w:rPr>
        <w:t>% dos tu</w:t>
      </w:r>
      <w:r w:rsidR="008A465F">
        <w:rPr>
          <w:rFonts w:ascii="Times New Roman" w:hAnsi="Times New Roman"/>
          <w:szCs w:val="24"/>
        </w:rPr>
        <w:t>mores cerebrais</w:t>
      </w:r>
      <w:r w:rsidR="00427E3C">
        <w:rPr>
          <w:rFonts w:ascii="Times New Roman" w:hAnsi="Times New Roman"/>
          <w:szCs w:val="24"/>
        </w:rPr>
        <w:t xml:space="preserve"> infantis</w:t>
      </w:r>
      <w:r w:rsidR="008A465F">
        <w:rPr>
          <w:rFonts w:ascii="Times New Roman" w:hAnsi="Times New Roman"/>
          <w:szCs w:val="24"/>
        </w:rPr>
        <w:t>.</w:t>
      </w:r>
      <w:r>
        <w:rPr>
          <w:rFonts w:ascii="Times New Roman" w:hAnsi="Times New Roman"/>
          <w:szCs w:val="24"/>
        </w:rPr>
        <w:t xml:space="preserve"> Nas crianças, o local mais comumente </w:t>
      </w:r>
      <w:r w:rsidR="00A94B2B">
        <w:rPr>
          <w:rFonts w:ascii="Times New Roman" w:hAnsi="Times New Roman"/>
          <w:szCs w:val="24"/>
        </w:rPr>
        <w:t xml:space="preserve">encontrado é perto do cerebelo. </w:t>
      </w:r>
      <w:r w:rsidR="00203A78">
        <w:rPr>
          <w:rFonts w:ascii="Times New Roman" w:hAnsi="Times New Roman"/>
          <w:szCs w:val="24"/>
        </w:rPr>
        <w:t>Podem causar o bloqueio da saída do líquido cefalorraquidiano dos ventrículos, causando hidrocefalia</w:t>
      </w:r>
      <w:r w:rsidR="008A465F">
        <w:rPr>
          <w:rFonts w:ascii="Times New Roman" w:hAnsi="Times New Roman"/>
          <w:szCs w:val="24"/>
        </w:rPr>
        <w:t>.</w:t>
      </w:r>
      <w:r w:rsidR="00427E3C">
        <w:rPr>
          <w:rFonts w:ascii="Times New Roman" w:hAnsi="Times New Roman"/>
          <w:szCs w:val="24"/>
        </w:rPr>
        <w:t xml:space="preserve"> Geralmente não crescem sobre o tecido cerebral sadio que circunda o tumor, o que permite que alguns tumores sejam curados por cirurgia. </w:t>
      </w:r>
    </w:p>
    <w:p w14:paraId="7807107B" w14:textId="01746556" w:rsidR="008A465F" w:rsidDel="00BF657F" w:rsidRDefault="008A465F" w:rsidP="00FE1821">
      <w:pPr>
        <w:ind w:firstLine="720"/>
        <w:jc w:val="both"/>
        <w:rPr>
          <w:del w:id="30" w:author="Helder F" w:date="2017-06-25T21:21:00Z"/>
          <w:rFonts w:ascii="Times New Roman" w:hAnsi="Times New Roman"/>
          <w:szCs w:val="24"/>
        </w:rPr>
      </w:pPr>
      <w:del w:id="31" w:author="Helder F" w:date="2017-06-25T21:21:00Z">
        <w:r w:rsidDel="00BF657F">
          <w:rPr>
            <w:rFonts w:ascii="Times New Roman" w:hAnsi="Times New Roman"/>
            <w:szCs w:val="24"/>
          </w:rPr>
          <w:delText>3.1.1.1.4 Gliomas combinados</w:delText>
        </w:r>
      </w:del>
      <w:ins w:id="32" w:author="Helder F" w:date="2017-06-25T21:31:00Z">
        <w:r w:rsidR="004935E1">
          <w:rPr>
            <w:rFonts w:ascii="Times New Roman" w:hAnsi="Times New Roman"/>
            <w:szCs w:val="24"/>
          </w:rPr>
          <w:t xml:space="preserve"> </w:t>
        </w:r>
        <w:r w:rsidR="004935E1" w:rsidRPr="004935E1">
          <w:rPr>
            <w:rFonts w:ascii="Times New Roman" w:hAnsi="Times New Roman"/>
            <w:szCs w:val="24"/>
            <w:highlight w:val="yellow"/>
            <w:rPrChange w:id="33" w:author="Helder F" w:date="2017-06-25T21:31:00Z">
              <w:rPr>
                <w:rFonts w:ascii="Times New Roman" w:hAnsi="Times New Roman"/>
                <w:szCs w:val="24"/>
              </w:rPr>
            </w:rPrChange>
          </w:rPr>
          <w:t>(apague as partes realçadas assim</w:t>
        </w:r>
        <w:r w:rsidR="004935E1">
          <w:rPr>
            <w:rFonts w:ascii="Times New Roman" w:hAnsi="Times New Roman"/>
            <w:szCs w:val="24"/>
          </w:rPr>
          <w:t>)</w:t>
        </w:r>
      </w:ins>
    </w:p>
    <w:p w14:paraId="42103D63" w14:textId="40027BBA" w:rsidR="008A465F" w:rsidDel="00BF657F" w:rsidRDefault="008A465F" w:rsidP="00FE1821">
      <w:pPr>
        <w:ind w:firstLine="720"/>
        <w:jc w:val="both"/>
        <w:rPr>
          <w:del w:id="34" w:author="Helder F" w:date="2017-06-25T21:21:00Z"/>
          <w:rFonts w:ascii="Times New Roman" w:hAnsi="Times New Roman"/>
          <w:szCs w:val="24"/>
        </w:rPr>
      </w:pPr>
      <w:del w:id="35" w:author="Helder F" w:date="2017-06-25T21:21:00Z">
        <w:r w:rsidDel="00BF657F">
          <w:rPr>
            <w:rFonts w:ascii="Times New Roman" w:hAnsi="Times New Roman"/>
            <w:szCs w:val="24"/>
          </w:rPr>
          <w:delText xml:space="preserve">Esses tumores são originados de mais de um tipo de célula. Oligoastrocitomas, por exemplo, apresentam os mesmos tipos de células que os oligodendrogliomas e os astrocitomas. O tratamento para esse tipo de tumor é geralmente baseado no componente do tumor com maior taxa de crescimento. </w:delText>
        </w:r>
      </w:del>
      <w:ins w:id="36" w:author="Helder F" w:date="2017-06-25T21:21:00Z">
        <w:r w:rsidR="00BF657F" w:rsidRPr="000739F3">
          <w:rPr>
            <w:rFonts w:ascii="Times New Roman" w:hAnsi="Times New Roman"/>
            <w:szCs w:val="24"/>
            <w:highlight w:val="yellow"/>
            <w:rPrChange w:id="37" w:author="Helder F" w:date="2017-06-25T21:29:00Z">
              <w:rPr>
                <w:rFonts w:ascii="Times New Roman" w:hAnsi="Times New Roman"/>
                <w:szCs w:val="24"/>
              </w:rPr>
            </w:rPrChange>
          </w:rPr>
          <w:t>(</w:t>
        </w:r>
        <w:r w:rsidR="00CC06A3" w:rsidRPr="000739F3">
          <w:rPr>
            <w:rFonts w:ascii="Times New Roman" w:hAnsi="Times New Roman"/>
            <w:szCs w:val="24"/>
            <w:highlight w:val="yellow"/>
            <w:rPrChange w:id="38" w:author="Helder F" w:date="2017-06-25T21:29:00Z">
              <w:rPr>
                <w:rFonts w:ascii="Times New Roman" w:hAnsi="Times New Roman"/>
                <w:szCs w:val="24"/>
              </w:rPr>
            </w:rPrChange>
          </w:rPr>
          <w:t xml:space="preserve">esta </w:t>
        </w:r>
        <w:r w:rsidR="00BF657F" w:rsidRPr="000739F3">
          <w:rPr>
            <w:rFonts w:ascii="Times New Roman" w:hAnsi="Times New Roman"/>
            <w:szCs w:val="24"/>
            <w:highlight w:val="yellow"/>
            <w:rPrChange w:id="39" w:author="Helder F" w:date="2017-06-25T21:29:00Z">
              <w:rPr>
                <w:rFonts w:ascii="Times New Roman" w:hAnsi="Times New Roman"/>
                <w:szCs w:val="24"/>
              </w:rPr>
            </w:rPrChange>
          </w:rPr>
          <w:t xml:space="preserve">classificação foi abandonada na </w:t>
        </w:r>
      </w:ins>
      <w:ins w:id="40" w:author="Helder F" w:date="2017-06-25T21:22:00Z">
        <w:r w:rsidR="00BF657F" w:rsidRPr="000739F3">
          <w:rPr>
            <w:rFonts w:ascii="Times New Roman" w:hAnsi="Times New Roman"/>
            <w:szCs w:val="24"/>
            <w:highlight w:val="yellow"/>
            <w:rPrChange w:id="41" w:author="Helder F" w:date="2017-06-25T21:29:00Z">
              <w:rPr>
                <w:rFonts w:ascii="Times New Roman" w:hAnsi="Times New Roman"/>
                <w:szCs w:val="24"/>
              </w:rPr>
            </w:rPrChange>
          </w:rPr>
          <w:t>última revisão da OMS, em 2016)</w:t>
        </w:r>
      </w:ins>
    </w:p>
    <w:p w14:paraId="2BA8130C" w14:textId="245316F0" w:rsidR="00FB57DA" w:rsidRPr="00FB57DA" w:rsidDel="00542914" w:rsidRDefault="00FB57DA" w:rsidP="00FE1821">
      <w:pPr>
        <w:ind w:firstLine="720"/>
        <w:jc w:val="both"/>
        <w:rPr>
          <w:del w:id="42" w:author="Helder F" w:date="2017-06-25T21:24:00Z"/>
          <w:rFonts w:ascii="Times New Roman" w:hAnsi="Times New Roman"/>
          <w:color w:val="FF0000"/>
          <w:szCs w:val="24"/>
        </w:rPr>
      </w:pPr>
      <w:del w:id="43" w:author="Helder F" w:date="2017-06-25T21:24:00Z">
        <w:r w:rsidDel="00542914">
          <w:rPr>
            <w:rFonts w:ascii="Times New Roman" w:hAnsi="Times New Roman"/>
            <w:szCs w:val="24"/>
          </w:rPr>
          <w:delText>3.1.1.1</w:delText>
        </w:r>
      </w:del>
      <w:del w:id="44" w:author="Helder F" w:date="2017-06-25T21:23:00Z">
        <w:r w:rsidDel="003D51E1">
          <w:rPr>
            <w:rFonts w:ascii="Times New Roman" w:hAnsi="Times New Roman"/>
            <w:szCs w:val="24"/>
          </w:rPr>
          <w:delText xml:space="preserve">.5 </w:delText>
        </w:r>
        <w:r w:rsidDel="00CC06A3">
          <w:rPr>
            <w:rFonts w:ascii="Times New Roman" w:hAnsi="Times New Roman"/>
            <w:szCs w:val="24"/>
          </w:rPr>
          <w:delText xml:space="preserve">Gliomas de células germinativas </w:delText>
        </w:r>
      </w:del>
      <w:del w:id="45" w:author="Helder F" w:date="2017-06-25T21:24:00Z">
        <w:r w:rsidRPr="00FB57DA" w:rsidDel="00542914">
          <w:rPr>
            <w:rFonts w:ascii="Times New Roman" w:hAnsi="Times New Roman"/>
            <w:color w:val="FF0000"/>
            <w:szCs w:val="24"/>
          </w:rPr>
          <w:delText xml:space="preserve">(Nao tenho certeza da tradução. Em inglês é </w:delText>
        </w:r>
      </w:del>
    </w:p>
    <w:p w14:paraId="1BEFB317" w14:textId="7BFB09F6" w:rsidR="00FB57DA" w:rsidRPr="00FB57DA" w:rsidDel="00542914" w:rsidRDefault="00FB57DA" w:rsidP="00FE1821">
      <w:pPr>
        <w:ind w:firstLine="720"/>
        <w:jc w:val="both"/>
        <w:rPr>
          <w:del w:id="46" w:author="Helder F" w:date="2017-06-25T21:24:00Z"/>
          <w:rFonts w:ascii="Times New Roman" w:hAnsi="Times New Roman"/>
          <w:color w:val="FF0000"/>
          <w:szCs w:val="24"/>
        </w:rPr>
      </w:pPr>
      <w:del w:id="47" w:author="Helder F" w:date="2017-06-25T21:24:00Z">
        <w:r w:rsidRPr="00FB57DA" w:rsidDel="00542914">
          <w:rPr>
            <w:rFonts w:ascii="Times New Roman" w:hAnsi="Times New Roman"/>
            <w:color w:val="FF0000"/>
            <w:szCs w:val="24"/>
          </w:rPr>
          <w:delText>brain stem glioma</w:delText>
        </w:r>
        <w:r w:rsidDel="00542914">
          <w:rPr>
            <w:rFonts w:ascii="Times New Roman" w:hAnsi="Times New Roman"/>
            <w:color w:val="FF0000"/>
            <w:szCs w:val="24"/>
          </w:rPr>
          <w:delText xml:space="preserve">, e brain stem tbm se refere à base do cérebro, parte </w:delText>
        </w:r>
        <w:r w:rsidR="000F1CF9" w:rsidDel="00542914">
          <w:rPr>
            <w:rFonts w:ascii="Times New Roman" w:hAnsi="Times New Roman"/>
            <w:color w:val="FF0000"/>
            <w:szCs w:val="24"/>
          </w:rPr>
          <w:delText>on</w:delText>
        </w:r>
        <w:r w:rsidDel="00542914">
          <w:rPr>
            <w:rFonts w:ascii="Times New Roman" w:hAnsi="Times New Roman"/>
            <w:color w:val="FF0000"/>
            <w:szCs w:val="24"/>
          </w:rPr>
          <w:delText>de encontra com a medula</w:delText>
        </w:r>
        <w:r w:rsidRPr="00FB57DA" w:rsidDel="00542914">
          <w:rPr>
            <w:rFonts w:ascii="Times New Roman" w:hAnsi="Times New Roman"/>
            <w:color w:val="FF0000"/>
            <w:szCs w:val="24"/>
          </w:rPr>
          <w:delText>)</w:delText>
        </w:r>
      </w:del>
    </w:p>
    <w:p w14:paraId="27B38B0E" w14:textId="18FE8D8E" w:rsidR="00FB57DA" w:rsidRDefault="00FB57DA" w:rsidP="00FE1821">
      <w:pPr>
        <w:ind w:firstLine="720"/>
        <w:jc w:val="both"/>
        <w:rPr>
          <w:rFonts w:ascii="Times New Roman" w:hAnsi="Times New Roman"/>
          <w:szCs w:val="24"/>
        </w:rPr>
      </w:pPr>
      <w:del w:id="48" w:author="Helder F" w:date="2017-06-25T21:24:00Z">
        <w:r w:rsidDel="00542914">
          <w:rPr>
            <w:rFonts w:ascii="Times New Roman" w:hAnsi="Times New Roman"/>
            <w:szCs w:val="24"/>
          </w:rPr>
          <w:delText>Esse termo se refere à localização do tumor, ao invés do tipo de células que o tumor se deriva. Com frequência, esses tumores crescem de forma difusa na base do cérebro, ao invés de crescerem como um tumor focal. Aproximadamente 10 a 20% dos tumores pediátricos do SNC são desse tipo.</w:delText>
        </w:r>
      </w:del>
      <w:r>
        <w:rPr>
          <w:rFonts w:ascii="Times New Roman" w:hAnsi="Times New Roman"/>
          <w:szCs w:val="24"/>
        </w:rPr>
        <w:t xml:space="preserve"> </w:t>
      </w:r>
      <w:ins w:id="49" w:author="Helder F" w:date="2017-06-25T21:24:00Z">
        <w:r w:rsidR="00542914" w:rsidRPr="000739F3">
          <w:rPr>
            <w:rFonts w:ascii="Times New Roman" w:hAnsi="Times New Roman"/>
            <w:szCs w:val="24"/>
            <w:highlight w:val="yellow"/>
            <w:rPrChange w:id="50" w:author="Helder F" w:date="2017-06-25T21:29:00Z">
              <w:rPr>
                <w:rFonts w:ascii="Times New Roman" w:hAnsi="Times New Roman"/>
                <w:szCs w:val="24"/>
              </w:rPr>
            </w:rPrChange>
          </w:rPr>
          <w:t>(é melhor deixar de fora, porque essa classificação também mudou agora em 2016 e vai embolar o meio de campo).</w:t>
        </w:r>
      </w:ins>
    </w:p>
    <w:p w14:paraId="7C86395F" w14:textId="6D55F063" w:rsidR="00427E3C" w:rsidRDefault="000F1CF9"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3.1.1.2 Tumores</w:t>
      </w:r>
      <w:r w:rsidR="007A0B93">
        <w:rPr>
          <w:rFonts w:ascii="Times New Roman" w:hAnsi="Times New Roman"/>
          <w:color w:val="000000" w:themeColor="text1"/>
          <w:szCs w:val="24"/>
        </w:rPr>
        <w:t xml:space="preserve"> </w:t>
      </w:r>
      <w:del w:id="51" w:author="Helder F" w:date="2017-06-25T21:25:00Z">
        <w:r w:rsidR="007A0B93" w:rsidDel="006D44DA">
          <w:rPr>
            <w:rFonts w:ascii="Times New Roman" w:hAnsi="Times New Roman"/>
            <w:color w:val="000000" w:themeColor="text1"/>
            <w:szCs w:val="24"/>
          </w:rPr>
          <w:delText>neuroectodérmico</w:delText>
        </w:r>
        <w:r w:rsidDel="006D44DA">
          <w:rPr>
            <w:rFonts w:ascii="Times New Roman" w:hAnsi="Times New Roman"/>
            <w:color w:val="000000" w:themeColor="text1"/>
            <w:szCs w:val="24"/>
          </w:rPr>
          <w:delText>s primitivos</w:delText>
        </w:r>
        <w:r w:rsidR="007A0B93" w:rsidDel="006D44DA">
          <w:rPr>
            <w:rFonts w:ascii="Times New Roman" w:hAnsi="Times New Roman"/>
            <w:color w:val="000000" w:themeColor="text1"/>
            <w:szCs w:val="24"/>
          </w:rPr>
          <w:delText xml:space="preserve"> (PNET)</w:delText>
        </w:r>
      </w:del>
      <w:ins w:id="52" w:author="Helder F" w:date="2017-06-25T21:25:00Z">
        <w:r w:rsidR="006D44DA">
          <w:rPr>
            <w:rFonts w:ascii="Times New Roman" w:hAnsi="Times New Roman"/>
            <w:color w:val="000000" w:themeColor="text1"/>
            <w:szCs w:val="24"/>
          </w:rPr>
          <w:t xml:space="preserve"> embrionários </w:t>
        </w:r>
        <w:r w:rsidR="006D44DA" w:rsidRPr="002214FD">
          <w:rPr>
            <w:rFonts w:ascii="Times New Roman" w:hAnsi="Times New Roman"/>
            <w:color w:val="000000" w:themeColor="text1"/>
            <w:szCs w:val="24"/>
            <w:highlight w:val="yellow"/>
            <w:rPrChange w:id="53" w:author="Helder F" w:date="2017-06-25T21:29:00Z">
              <w:rPr>
                <w:rFonts w:ascii="Times New Roman" w:hAnsi="Times New Roman"/>
                <w:color w:val="000000" w:themeColor="text1"/>
                <w:szCs w:val="24"/>
              </w:rPr>
            </w:rPrChange>
          </w:rPr>
          <w:t>(nova denominação deste grupo a partir de 2016)</w:t>
        </w:r>
      </w:ins>
    </w:p>
    <w:p w14:paraId="453AE281" w14:textId="77777777" w:rsidR="007A0B93" w:rsidRDefault="000F1CF9"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Se desenvolvem a partir de células chamadas neuroectodermais. Correspondem a aproximadamente 20% dos tumores pediátricos do SNC.</w:t>
      </w:r>
      <w:r w:rsidR="007A0B93">
        <w:rPr>
          <w:rFonts w:ascii="Times New Roman" w:hAnsi="Times New Roman"/>
          <w:color w:val="000000" w:themeColor="text1"/>
          <w:szCs w:val="24"/>
        </w:rPr>
        <w:t xml:space="preserve"> </w:t>
      </w:r>
    </w:p>
    <w:p w14:paraId="6A8799D5" w14:textId="0F2F43EE" w:rsidR="000F1CF9" w:rsidRDefault="007A0B93"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t xml:space="preserve">São tumores extremamente agressivos, cuja sobrevida livre de doença em dois a três anos varia de 25 a 60%. Cerca de 30% dos pacientes apresentam metástase ao diagnóstico </w:t>
      </w:r>
      <w:r w:rsidR="001503DC">
        <w:rPr>
          <w:rFonts w:ascii="Times New Roman" w:hAnsi="Times New Roman"/>
          <w:color w:val="000000" w:themeColor="text1"/>
          <w:szCs w:val="24"/>
        </w:rPr>
        <w:t>(</w:t>
      </w:r>
      <w:r w:rsidR="00F0161C">
        <w:rPr>
          <w:rFonts w:ascii="Times New Roman" w:hAnsi="Times New Roman"/>
          <w:color w:val="000000" w:themeColor="text1"/>
          <w:szCs w:val="24"/>
        </w:rPr>
        <w:t>COSTA; RONDINELLI; CAMARGO, 2000)</w:t>
      </w:r>
      <w:r>
        <w:rPr>
          <w:rFonts w:ascii="Times New Roman" w:hAnsi="Times New Roman"/>
          <w:color w:val="000000" w:themeColor="text1"/>
          <w:szCs w:val="24"/>
        </w:rPr>
        <w:t xml:space="preserve">. </w:t>
      </w:r>
    </w:p>
    <w:p w14:paraId="522CCDA5" w14:textId="3A670137" w:rsidR="00E03C08" w:rsidRDefault="00E03C08" w:rsidP="00FE1821">
      <w:pPr>
        <w:ind w:firstLine="720"/>
        <w:jc w:val="both"/>
        <w:rPr>
          <w:rFonts w:ascii="Times New Roman" w:hAnsi="Times New Roman"/>
          <w:color w:val="000000" w:themeColor="text1"/>
          <w:szCs w:val="24"/>
        </w:rPr>
      </w:pPr>
      <w:r>
        <w:rPr>
          <w:rFonts w:ascii="Times New Roman" w:hAnsi="Times New Roman"/>
          <w:color w:val="000000" w:themeColor="text1"/>
          <w:szCs w:val="24"/>
        </w:rPr>
        <w:lastRenderedPageBreak/>
        <w:t xml:space="preserve">Em </w:t>
      </w:r>
      <w:r w:rsidR="00B443AA">
        <w:rPr>
          <w:rFonts w:ascii="Times New Roman" w:hAnsi="Times New Roman"/>
          <w:color w:val="000000" w:themeColor="text1"/>
          <w:szCs w:val="24"/>
        </w:rPr>
        <w:t xml:space="preserve">crianças, a maioria dos tumores </w:t>
      </w:r>
      <w:ins w:id="54" w:author="Helder F" w:date="2017-06-25T21:27:00Z">
        <w:r w:rsidR="004505DC">
          <w:rPr>
            <w:rFonts w:ascii="Times New Roman" w:hAnsi="Times New Roman"/>
            <w:color w:val="000000" w:themeColor="text1"/>
            <w:szCs w:val="24"/>
          </w:rPr>
          <w:t>embrionários</w:t>
        </w:r>
      </w:ins>
      <w:del w:id="55" w:author="Helder F" w:date="2017-06-25T21:27:00Z">
        <w:r w:rsidR="00B443AA" w:rsidDel="004505DC">
          <w:rPr>
            <w:rFonts w:ascii="Times New Roman" w:hAnsi="Times New Roman"/>
            <w:color w:val="000000" w:themeColor="text1"/>
            <w:szCs w:val="24"/>
          </w:rPr>
          <w:delText xml:space="preserve">neuroectédermicos primitivos </w:delText>
        </w:r>
      </w:del>
      <w:r w:rsidR="00B443AA">
        <w:rPr>
          <w:rFonts w:ascii="Times New Roman" w:hAnsi="Times New Roman"/>
          <w:color w:val="000000" w:themeColor="text1"/>
          <w:szCs w:val="24"/>
        </w:rPr>
        <w:t>são meduloblastomas, que se originam no cerebelo, pos</w:t>
      </w:r>
      <w:r w:rsidR="0060513A">
        <w:rPr>
          <w:rFonts w:ascii="Times New Roman" w:hAnsi="Times New Roman"/>
          <w:color w:val="000000" w:themeColor="text1"/>
          <w:szCs w:val="24"/>
        </w:rPr>
        <w:t xml:space="preserve">suindo alta taxa de crescimento, podendo se espalhar através do líquido cefalorraquidiano. </w:t>
      </w:r>
    </w:p>
    <w:p w14:paraId="6F9C3100" w14:textId="0D94C7A8" w:rsidR="0060513A" w:rsidDel="006C716B" w:rsidRDefault="0060513A" w:rsidP="00FE1821">
      <w:pPr>
        <w:ind w:firstLine="720"/>
        <w:jc w:val="both"/>
        <w:rPr>
          <w:del w:id="56" w:author="Helder F" w:date="2017-06-25T21:27:00Z"/>
          <w:rFonts w:ascii="Times New Roman" w:hAnsi="Times New Roman"/>
          <w:color w:val="000000" w:themeColor="text1"/>
          <w:szCs w:val="24"/>
        </w:rPr>
      </w:pPr>
      <w:del w:id="57" w:author="Helder F" w:date="2017-06-25T21:27:00Z">
        <w:r w:rsidDel="006C716B">
          <w:rPr>
            <w:rFonts w:ascii="Times New Roman" w:hAnsi="Times New Roman"/>
            <w:color w:val="000000" w:themeColor="text1"/>
            <w:szCs w:val="24"/>
          </w:rPr>
          <w:delText>3.1.1.3 Craniofaringiomas</w:delText>
        </w:r>
      </w:del>
    </w:p>
    <w:p w14:paraId="3B450BA6" w14:textId="635A1CEE" w:rsidR="00185366" w:rsidRDefault="0060513A" w:rsidP="00A63549">
      <w:pPr>
        <w:ind w:firstLine="720"/>
        <w:jc w:val="both"/>
        <w:rPr>
          <w:rFonts w:ascii="Times New Roman" w:hAnsi="Times New Roman"/>
          <w:color w:val="000000" w:themeColor="text1"/>
          <w:szCs w:val="24"/>
        </w:rPr>
      </w:pPr>
      <w:del w:id="58" w:author="Helder F" w:date="2017-06-25T21:27:00Z">
        <w:r w:rsidDel="006C716B">
          <w:rPr>
            <w:rFonts w:ascii="Times New Roman" w:hAnsi="Times New Roman"/>
            <w:color w:val="000000" w:themeColor="text1"/>
            <w:szCs w:val="24"/>
          </w:rPr>
          <w:delText xml:space="preserve">São tumores de crescimento lento, que crescem sobre a </w:delText>
        </w:r>
        <w:r w:rsidR="001400FA" w:rsidDel="006C716B">
          <w:rPr>
            <w:rFonts w:ascii="Times New Roman" w:hAnsi="Times New Roman"/>
            <w:color w:val="000000" w:themeColor="text1"/>
            <w:szCs w:val="24"/>
          </w:rPr>
          <w:delText>hipófise</w:delText>
        </w:r>
        <w:r w:rsidDel="006C716B">
          <w:rPr>
            <w:rFonts w:ascii="Times New Roman" w:hAnsi="Times New Roman"/>
            <w:color w:val="000000" w:themeColor="text1"/>
            <w:szCs w:val="24"/>
          </w:rPr>
          <w:delText>, podendo causar problemas hormonais por conta da pressão sobre essa glândula. Também podem causar problemas de visão por se localizarem muito próximos aos nervos ópticos. Por conta de sua localização, é muito difícil sua completa remoção cirúrgica. Correspondem a 4% dos tumores cerebrais infantis.</w:delText>
        </w:r>
      </w:del>
      <w:r>
        <w:rPr>
          <w:rFonts w:ascii="Times New Roman" w:hAnsi="Times New Roman"/>
          <w:color w:val="000000" w:themeColor="text1"/>
          <w:szCs w:val="24"/>
        </w:rPr>
        <w:t xml:space="preserve"> </w:t>
      </w:r>
      <w:ins w:id="59" w:author="Helder F" w:date="2017-06-25T21:27:00Z">
        <w:r w:rsidR="006C716B" w:rsidRPr="002214FD">
          <w:rPr>
            <w:rFonts w:ascii="Times New Roman" w:hAnsi="Times New Roman"/>
            <w:color w:val="000000" w:themeColor="text1"/>
            <w:szCs w:val="24"/>
            <w:highlight w:val="yellow"/>
            <w:rPrChange w:id="60" w:author="Helder F" w:date="2017-06-25T21:30:00Z">
              <w:rPr>
                <w:rFonts w:ascii="Times New Roman" w:hAnsi="Times New Roman"/>
                <w:color w:val="000000" w:themeColor="text1"/>
                <w:szCs w:val="24"/>
              </w:rPr>
            </w:rPrChange>
          </w:rPr>
          <w:t xml:space="preserve">(são </w:t>
        </w:r>
      </w:ins>
      <w:ins w:id="61" w:author="Helder F" w:date="2017-06-25T21:28:00Z">
        <w:r w:rsidR="00A13A0C" w:rsidRPr="002214FD">
          <w:rPr>
            <w:rFonts w:ascii="Times New Roman" w:hAnsi="Times New Roman"/>
            <w:color w:val="000000" w:themeColor="text1"/>
            <w:szCs w:val="24"/>
            <w:highlight w:val="yellow"/>
            <w:rPrChange w:id="62" w:author="Helder F" w:date="2017-06-25T21:30:00Z">
              <w:rPr>
                <w:rFonts w:ascii="Times New Roman" w:hAnsi="Times New Roman"/>
                <w:color w:val="000000" w:themeColor="text1"/>
                <w:szCs w:val="24"/>
              </w:rPr>
            </w:rPrChange>
          </w:rPr>
          <w:t>tumores benignos que não são tratados com quimioterapia, deixe de fora).</w:t>
        </w:r>
      </w:ins>
    </w:p>
    <w:p w14:paraId="334DFBF8" w14:textId="77777777" w:rsidR="00A4495D" w:rsidRDefault="00CC2570">
      <w:pPr>
        <w:ind w:firstLine="720"/>
        <w:jc w:val="both"/>
        <w:rPr>
          <w:ins w:id="63" w:author="Helder F" w:date="2017-06-26T16:03:00Z"/>
          <w:rFonts w:ascii="Times New Roman" w:hAnsi="Times New Roman"/>
          <w:color w:val="000000" w:themeColor="text1"/>
          <w:szCs w:val="24"/>
        </w:rPr>
        <w:pPrChange w:id="64" w:author="Helder F" w:date="2017-06-25T21:35:00Z">
          <w:pPr>
            <w:pStyle w:val="Pr-formataoHTML"/>
          </w:pPr>
        </w:pPrChange>
      </w:pPr>
      <w:ins w:id="65" w:author="Helder F" w:date="2017-06-25T21:32:00Z">
        <w:r>
          <w:rPr>
            <w:rFonts w:ascii="Times New Roman" w:hAnsi="Times New Roman"/>
            <w:color w:val="000000" w:themeColor="text1"/>
            <w:szCs w:val="24"/>
          </w:rPr>
          <w:t xml:space="preserve">Referencia da </w:t>
        </w:r>
      </w:ins>
      <w:ins w:id="66" w:author="Helder F" w:date="2017-06-25T21:33:00Z">
        <w:r>
          <w:rPr>
            <w:rFonts w:ascii="Times New Roman" w:hAnsi="Times New Roman"/>
            <w:color w:val="000000" w:themeColor="text1"/>
            <w:szCs w:val="24"/>
          </w:rPr>
          <w:t xml:space="preserve">nova classificação de tumores do SNC: </w:t>
        </w:r>
      </w:ins>
    </w:p>
    <w:p w14:paraId="03C221AA" w14:textId="51C82658" w:rsidR="006D3C75" w:rsidRPr="006D3C75" w:rsidRDefault="006D3C75">
      <w:pPr>
        <w:ind w:firstLine="720"/>
        <w:jc w:val="both"/>
        <w:rPr>
          <w:ins w:id="67" w:author="Helder F" w:date="2017-06-25T21:34:00Z"/>
          <w:rFonts w:ascii="Times New Roman" w:hAnsi="Times New Roman"/>
          <w:color w:val="000000" w:themeColor="text1"/>
          <w:szCs w:val="24"/>
          <w:rPrChange w:id="68" w:author="Helder F" w:date="2017-06-25T21:34:00Z">
            <w:rPr>
              <w:ins w:id="69" w:author="Helder F" w:date="2017-06-25T21:34:00Z"/>
            </w:rPr>
          </w:rPrChange>
        </w:rPr>
        <w:pPrChange w:id="70" w:author="Helder F" w:date="2017-06-25T21:35:00Z">
          <w:pPr>
            <w:pStyle w:val="Pr-formataoHTML"/>
          </w:pPr>
        </w:pPrChange>
      </w:pPr>
      <w:ins w:id="71" w:author="Helder F" w:date="2017-06-25T21:34:00Z">
        <w:r w:rsidRPr="00A4495D">
          <w:rPr>
            <w:rFonts w:ascii="Times New Roman" w:hAnsi="Times New Roman"/>
            <w:color w:val="000000" w:themeColor="text1"/>
            <w:szCs w:val="24"/>
            <w:lang w:val="en-US"/>
            <w:rPrChange w:id="72" w:author="Helder F" w:date="2017-06-26T16:03:00Z">
              <w:rPr>
                <w:color w:val="000000"/>
              </w:rPr>
            </w:rPrChange>
          </w:rPr>
          <w:t xml:space="preserve">Louis DN, Perry A, Reifenberger G, von Deimling A, Figarella-Branger  Cavenee WK, Ohgaki H, Wiestler OD, Kleihues P, Ellison DW. </w:t>
        </w:r>
        <w:r w:rsidRPr="000D2D01">
          <w:rPr>
            <w:rFonts w:ascii="Times New Roman" w:hAnsi="Times New Roman"/>
            <w:color w:val="000000" w:themeColor="text1"/>
            <w:szCs w:val="24"/>
            <w:lang w:val="en-US"/>
            <w:rPrChange w:id="73" w:author="Helder F" w:date="2017-06-26T14:42:00Z">
              <w:rPr>
                <w:rFonts w:ascii="Times New Roman" w:hAnsi="Times New Roman"/>
                <w:color w:val="000000" w:themeColor="text1"/>
                <w:szCs w:val="24"/>
              </w:rPr>
            </w:rPrChange>
          </w:rPr>
          <w:t>The 2016 World Healt Organization Classification of Tumors of the Central Nervous System: a summary.</w:t>
        </w:r>
      </w:ins>
      <w:ins w:id="74" w:author="Helder F" w:date="2017-06-25T21:35:00Z">
        <w:r w:rsidR="00904912" w:rsidRPr="000D2D01">
          <w:rPr>
            <w:rFonts w:ascii="Times New Roman" w:hAnsi="Times New Roman"/>
            <w:color w:val="000000" w:themeColor="text1"/>
            <w:szCs w:val="24"/>
            <w:lang w:val="en-US"/>
            <w:rPrChange w:id="75" w:author="Helder F" w:date="2017-06-26T14:42:00Z">
              <w:rPr>
                <w:rFonts w:ascii="Times New Roman" w:hAnsi="Times New Roman"/>
                <w:color w:val="000000" w:themeColor="text1"/>
                <w:szCs w:val="24"/>
              </w:rPr>
            </w:rPrChange>
          </w:rPr>
          <w:t xml:space="preserve"> </w:t>
        </w:r>
      </w:ins>
      <w:ins w:id="76" w:author="Helder F" w:date="2017-06-25T21:34:00Z">
        <w:r w:rsidRPr="006D3C75">
          <w:rPr>
            <w:rFonts w:ascii="Times New Roman" w:hAnsi="Times New Roman"/>
            <w:color w:val="000000" w:themeColor="text1"/>
            <w:szCs w:val="24"/>
            <w:rPrChange w:id="77" w:author="Helder F" w:date="2017-06-25T21:34:00Z">
              <w:rPr/>
            </w:rPrChange>
          </w:rPr>
          <w:t>Acta Neuropathol. 2016 Jun;131(6):803-20. doi: 10.1007/s00401-016-1545-1.</w:t>
        </w:r>
      </w:ins>
    </w:p>
    <w:p w14:paraId="4BEE0A01" w14:textId="28DE03EE" w:rsidR="00A63549" w:rsidRPr="00A63549" w:rsidRDefault="00A63549" w:rsidP="00A63549">
      <w:pPr>
        <w:ind w:firstLine="720"/>
        <w:jc w:val="both"/>
        <w:rPr>
          <w:rFonts w:ascii="Times New Roman" w:hAnsi="Times New Roman"/>
          <w:color w:val="000000" w:themeColor="text1"/>
          <w:szCs w:val="24"/>
        </w:rPr>
      </w:pPr>
    </w:p>
    <w:p w14:paraId="0C4A5FCB" w14:textId="1504771A" w:rsidR="008308AD" w:rsidRDefault="0035013C" w:rsidP="00301189">
      <w:pPr>
        <w:jc w:val="both"/>
        <w:rPr>
          <w:rFonts w:ascii="Times New Roman" w:hAnsi="Times New Roman"/>
          <w:b/>
          <w:szCs w:val="24"/>
        </w:rPr>
      </w:pPr>
      <w:r>
        <w:rPr>
          <w:rFonts w:ascii="Times New Roman" w:hAnsi="Times New Roman"/>
          <w:b/>
          <w:szCs w:val="24"/>
        </w:rPr>
        <w:t>3</w:t>
      </w:r>
      <w:r w:rsidR="008308AD">
        <w:rPr>
          <w:rFonts w:ascii="Times New Roman" w:hAnsi="Times New Roman"/>
          <w:b/>
          <w:szCs w:val="24"/>
        </w:rPr>
        <w:t xml:space="preserve">.2 Drogas </w:t>
      </w:r>
    </w:p>
    <w:p w14:paraId="733DD639" w14:textId="4EE3BBAF" w:rsidR="000D2D01" w:rsidRDefault="007A6B5C" w:rsidP="009D00AA">
      <w:pPr>
        <w:jc w:val="both"/>
        <w:rPr>
          <w:ins w:id="78" w:author="Helder F" w:date="2017-06-26T15:00:00Z"/>
          <w:rFonts w:ascii="Times New Roman" w:hAnsi="Times New Roman"/>
          <w:b/>
          <w:color w:val="FF0000"/>
          <w:szCs w:val="24"/>
        </w:rPr>
      </w:pPr>
      <w:ins w:id="79" w:author="Helder F" w:date="2017-06-26T15:00:00Z">
        <w:r>
          <w:rPr>
            <w:rFonts w:ascii="Times New Roman" w:hAnsi="Times New Roman"/>
            <w:b/>
            <w:color w:val="FF0000"/>
            <w:szCs w:val="24"/>
          </w:rPr>
          <w:tab/>
          <w:t>O tratamento padrão de tumores embrion</w:t>
        </w:r>
      </w:ins>
      <w:ins w:id="80" w:author="Helder F" w:date="2017-06-26T15:01:00Z">
        <w:r>
          <w:rPr>
            <w:rFonts w:ascii="Times New Roman" w:hAnsi="Times New Roman"/>
            <w:b/>
            <w:color w:val="FF0000"/>
            <w:szCs w:val="24"/>
          </w:rPr>
          <w:t xml:space="preserve">ários, gliomas de alto grau e ependimomas envolve ressecção cirúrgica máxima, quimioterapia sistêmica e radioterapia. </w:t>
        </w:r>
      </w:ins>
      <w:ins w:id="81" w:author="Helder F" w:date="2017-06-26T15:02:00Z">
        <w:r>
          <w:rPr>
            <w:rFonts w:ascii="Times New Roman" w:hAnsi="Times New Roman"/>
            <w:b/>
            <w:color w:val="FF0000"/>
            <w:szCs w:val="24"/>
          </w:rPr>
          <w:t>As drogas quimioterápicas antineopláscias mais usadas são os alcaloides da Vinca</w:t>
        </w:r>
      </w:ins>
      <w:ins w:id="82" w:author="Helder F" w:date="2017-06-26T15:10:00Z">
        <w:r w:rsidR="00C53F86">
          <w:rPr>
            <w:rFonts w:ascii="Times New Roman" w:hAnsi="Times New Roman"/>
            <w:b/>
            <w:color w:val="FF0000"/>
            <w:szCs w:val="24"/>
          </w:rPr>
          <w:t xml:space="preserve"> (vincristina, vimblastina)</w:t>
        </w:r>
      </w:ins>
      <w:ins w:id="83" w:author="Helder F" w:date="2017-06-26T15:02:00Z">
        <w:r>
          <w:rPr>
            <w:rFonts w:ascii="Times New Roman" w:hAnsi="Times New Roman"/>
            <w:b/>
            <w:color w:val="FF0000"/>
            <w:szCs w:val="24"/>
          </w:rPr>
          <w:t>, as platinas</w:t>
        </w:r>
      </w:ins>
      <w:ins w:id="84" w:author="Helder F" w:date="2017-06-26T15:08:00Z">
        <w:r w:rsidR="00C53F86">
          <w:rPr>
            <w:rFonts w:ascii="Times New Roman" w:hAnsi="Times New Roman"/>
            <w:b/>
            <w:color w:val="FF0000"/>
            <w:szCs w:val="24"/>
          </w:rPr>
          <w:t xml:space="preserve"> (cisplatina, carboplatina)</w:t>
        </w:r>
      </w:ins>
      <w:ins w:id="85" w:author="Helder F" w:date="2017-06-26T15:02:00Z">
        <w:r>
          <w:rPr>
            <w:rFonts w:ascii="Times New Roman" w:hAnsi="Times New Roman"/>
            <w:b/>
            <w:color w:val="FF0000"/>
            <w:szCs w:val="24"/>
          </w:rPr>
          <w:t xml:space="preserve"> e </w:t>
        </w:r>
      </w:ins>
      <w:ins w:id="86" w:author="Helder F" w:date="2017-06-26T15:07:00Z">
        <w:r w:rsidR="00C53F86">
          <w:rPr>
            <w:rFonts w:ascii="Times New Roman" w:hAnsi="Times New Roman"/>
            <w:b/>
            <w:color w:val="FF0000"/>
            <w:szCs w:val="24"/>
          </w:rPr>
          <w:t>oxazafosforinas (cic</w:t>
        </w:r>
      </w:ins>
      <w:ins w:id="87" w:author="Helder F" w:date="2017-06-26T15:08:00Z">
        <w:r w:rsidR="00C53F86">
          <w:rPr>
            <w:rFonts w:ascii="Times New Roman" w:hAnsi="Times New Roman"/>
            <w:b/>
            <w:color w:val="FF0000"/>
            <w:szCs w:val="24"/>
          </w:rPr>
          <w:t>l</w:t>
        </w:r>
      </w:ins>
      <w:ins w:id="88" w:author="Helder F" w:date="2017-06-26T15:07:00Z">
        <w:r w:rsidR="00C53F86">
          <w:rPr>
            <w:rFonts w:ascii="Times New Roman" w:hAnsi="Times New Roman"/>
            <w:b/>
            <w:color w:val="FF0000"/>
            <w:szCs w:val="24"/>
          </w:rPr>
          <w:t>ofosfamida, ifosfamida).</w:t>
        </w:r>
      </w:ins>
      <w:ins w:id="89" w:author="Helder F" w:date="2017-06-26T15:09:00Z">
        <w:r w:rsidR="00C53F86">
          <w:rPr>
            <w:rFonts w:ascii="Times New Roman" w:hAnsi="Times New Roman"/>
            <w:b/>
            <w:color w:val="FF0000"/>
            <w:szCs w:val="24"/>
          </w:rPr>
          <w:t xml:space="preserve"> Não existem esquemas de tratamento </w:t>
        </w:r>
      </w:ins>
      <w:ins w:id="90" w:author="Helder F" w:date="2017-06-26T15:17:00Z">
        <w:r w:rsidR="00746E08">
          <w:rPr>
            <w:rFonts w:ascii="Times New Roman" w:hAnsi="Times New Roman"/>
            <w:b/>
            <w:color w:val="FF0000"/>
            <w:szCs w:val="24"/>
          </w:rPr>
          <w:t>e</w:t>
        </w:r>
      </w:ins>
      <w:ins w:id="91" w:author="Helder F" w:date="2017-06-26T15:10:00Z">
        <w:r w:rsidR="00C53F86">
          <w:rPr>
            <w:rFonts w:ascii="Times New Roman" w:hAnsi="Times New Roman"/>
            <w:b/>
            <w:color w:val="FF0000"/>
            <w:szCs w:val="24"/>
          </w:rPr>
          <w:t>ficazes</w:t>
        </w:r>
      </w:ins>
      <w:ins w:id="92" w:author="Helder F" w:date="2017-06-26T15:09:00Z">
        <w:r w:rsidR="00C53F86">
          <w:rPr>
            <w:rFonts w:ascii="Times New Roman" w:hAnsi="Times New Roman"/>
            <w:b/>
            <w:color w:val="FF0000"/>
            <w:szCs w:val="24"/>
          </w:rPr>
          <w:t xml:space="preserve"> em pacientes com doença recorrente</w:t>
        </w:r>
      </w:ins>
      <w:ins w:id="93" w:author="Helder F" w:date="2017-06-26T15:10:00Z">
        <w:r w:rsidR="00746E08">
          <w:rPr>
            <w:rFonts w:ascii="Times New Roman" w:hAnsi="Times New Roman"/>
            <w:b/>
            <w:color w:val="FF0000"/>
            <w:szCs w:val="24"/>
          </w:rPr>
          <w:t xml:space="preserve"> ou progressiva (Gajjar, 2013).</w:t>
        </w:r>
      </w:ins>
    </w:p>
    <w:p w14:paraId="265036EE" w14:textId="13F3CF54" w:rsidR="000D2D01" w:rsidRDefault="00746E08" w:rsidP="009D00AA">
      <w:pPr>
        <w:jc w:val="both"/>
        <w:rPr>
          <w:ins w:id="94" w:author="Helder F" w:date="2017-06-26T15:00:00Z"/>
          <w:rFonts w:ascii="Times New Roman" w:hAnsi="Times New Roman"/>
          <w:b/>
          <w:color w:val="FF0000"/>
          <w:szCs w:val="24"/>
        </w:rPr>
      </w:pPr>
      <w:ins w:id="95" w:author="Helder F" w:date="2017-06-26T15:17:00Z">
        <w:r>
          <w:rPr>
            <w:rFonts w:ascii="Times New Roman" w:hAnsi="Times New Roman"/>
            <w:b/>
            <w:color w:val="FF0000"/>
            <w:szCs w:val="24"/>
          </w:rPr>
          <w:tab/>
          <w:t xml:space="preserve">O tratamento padrão de gliomas de baixo grau </w:t>
        </w:r>
      </w:ins>
      <w:ins w:id="96" w:author="Helder F" w:date="2017-06-26T15:19:00Z">
        <w:r>
          <w:rPr>
            <w:rFonts w:ascii="Times New Roman" w:hAnsi="Times New Roman"/>
            <w:b/>
            <w:color w:val="FF0000"/>
            <w:szCs w:val="24"/>
          </w:rPr>
          <w:t xml:space="preserve">é a ressecção cirúrgica completa. Para aqueles pacientes </w:t>
        </w:r>
      </w:ins>
      <w:ins w:id="97" w:author="Helder F" w:date="2017-06-26T15:20:00Z">
        <w:r>
          <w:rPr>
            <w:rFonts w:ascii="Times New Roman" w:hAnsi="Times New Roman"/>
            <w:b/>
            <w:color w:val="FF0000"/>
            <w:szCs w:val="24"/>
          </w:rPr>
          <w:t xml:space="preserve">pediátricos </w:t>
        </w:r>
      </w:ins>
      <w:ins w:id="98" w:author="Helder F" w:date="2017-06-26T15:19:00Z">
        <w:r>
          <w:rPr>
            <w:rFonts w:ascii="Times New Roman" w:hAnsi="Times New Roman"/>
            <w:b/>
            <w:color w:val="FF0000"/>
            <w:szCs w:val="24"/>
          </w:rPr>
          <w:t xml:space="preserve">com doença residual ou irressecável, a quimioterapia é uma opção para adiar ou evitar o uso de radioterapia, tratamento mais usado em adultos. </w:t>
        </w:r>
      </w:ins>
      <w:ins w:id="99" w:author="Helder F" w:date="2017-06-26T15:20:00Z">
        <w:r>
          <w:rPr>
            <w:rFonts w:ascii="Times New Roman" w:hAnsi="Times New Roman"/>
            <w:b/>
            <w:color w:val="FF0000"/>
            <w:szCs w:val="24"/>
          </w:rPr>
          <w:t>Os esquemas de primeira escolha s</w:t>
        </w:r>
      </w:ins>
      <w:ins w:id="100" w:author="Helder F" w:date="2017-06-26T15:21:00Z">
        <w:r>
          <w:rPr>
            <w:rFonts w:ascii="Times New Roman" w:hAnsi="Times New Roman"/>
            <w:b/>
            <w:color w:val="FF0000"/>
            <w:szCs w:val="24"/>
          </w:rPr>
          <w:t>ão vimblastina ou carboplatina associada a vincristina</w:t>
        </w:r>
      </w:ins>
      <w:ins w:id="101" w:author="Helder F" w:date="2017-06-26T15:27:00Z">
        <w:r w:rsidR="00B35E0E">
          <w:rPr>
            <w:rFonts w:ascii="Times New Roman" w:hAnsi="Times New Roman"/>
            <w:b/>
            <w:color w:val="FF0000"/>
            <w:szCs w:val="24"/>
          </w:rPr>
          <w:t xml:space="preserve"> (Lassaletta, 2016)</w:t>
        </w:r>
      </w:ins>
      <w:ins w:id="102" w:author="Helder F" w:date="2017-06-26T15:21:00Z">
        <w:r w:rsidR="002B481F">
          <w:rPr>
            <w:rFonts w:ascii="Times New Roman" w:hAnsi="Times New Roman"/>
            <w:b/>
            <w:color w:val="FF0000"/>
            <w:szCs w:val="24"/>
          </w:rPr>
          <w:t>. Em pacientes com doença recorrente ou progressiva após o uso de quimioterapia prévia, n</w:t>
        </w:r>
      </w:ins>
      <w:ins w:id="103" w:author="Helder F" w:date="2017-06-26T15:22:00Z">
        <w:r w:rsidR="002B481F">
          <w:rPr>
            <w:rFonts w:ascii="Times New Roman" w:hAnsi="Times New Roman"/>
            <w:b/>
            <w:color w:val="FF0000"/>
            <w:szCs w:val="24"/>
          </w:rPr>
          <w:t>ão existe um tratamento padrão com baixa morbidade.</w:t>
        </w:r>
      </w:ins>
    </w:p>
    <w:p w14:paraId="666A8DE6" w14:textId="29349C01" w:rsidR="00A63549" w:rsidDel="00DC0266" w:rsidRDefault="00A63549" w:rsidP="00A63549">
      <w:pPr>
        <w:jc w:val="both"/>
        <w:rPr>
          <w:del w:id="104" w:author="Helder F" w:date="2017-06-25T21:36:00Z"/>
          <w:rFonts w:ascii="Times New Roman" w:hAnsi="Times New Roman"/>
          <w:b/>
          <w:color w:val="FF0000"/>
          <w:szCs w:val="24"/>
        </w:rPr>
      </w:pPr>
      <w:del w:id="105" w:author="Helder F" w:date="2017-06-25T21:36:00Z">
        <w:r w:rsidRPr="008C33AF" w:rsidDel="00DC0266">
          <w:rPr>
            <w:rFonts w:ascii="Times New Roman" w:hAnsi="Times New Roman"/>
            <w:b/>
            <w:color w:val="FF0000"/>
            <w:szCs w:val="24"/>
          </w:rPr>
          <w:delText>Protocolos usuais de tratamento</w:delText>
        </w:r>
      </w:del>
      <w:ins w:id="106" w:author="Helder F" w:date="2017-06-25T21:38:00Z">
        <w:r w:rsidR="00DC0266">
          <w:rPr>
            <w:rFonts w:ascii="Times New Roman" w:hAnsi="Times New Roman"/>
            <w:b/>
            <w:color w:val="FF0000"/>
            <w:szCs w:val="24"/>
          </w:rPr>
          <w:t xml:space="preserve"> </w:t>
        </w:r>
      </w:ins>
      <w:ins w:id="107" w:author="Helder F" w:date="2017-06-25T21:36:00Z">
        <w:r w:rsidR="00DC0266" w:rsidRPr="00C65246">
          <w:rPr>
            <w:rFonts w:ascii="Times New Roman" w:hAnsi="Times New Roman"/>
            <w:b/>
            <w:color w:val="FF0000"/>
            <w:szCs w:val="24"/>
            <w:highlight w:val="yellow"/>
            <w:rPrChange w:id="108" w:author="Helder F" w:date="2017-06-25T21:39:00Z">
              <w:rPr>
                <w:rFonts w:ascii="Times New Roman" w:hAnsi="Times New Roman"/>
                <w:b/>
                <w:color w:val="FF0000"/>
                <w:szCs w:val="24"/>
              </w:rPr>
            </w:rPrChange>
          </w:rPr>
          <w:t xml:space="preserve">Não é necessário falar do tratamento padrão para tumores recorrentes, pois não existe tratamento </w:t>
        </w:r>
      </w:ins>
      <w:ins w:id="109" w:author="Helder F" w:date="2017-06-25T21:37:00Z">
        <w:r w:rsidR="00DC0266" w:rsidRPr="00C65246">
          <w:rPr>
            <w:rFonts w:ascii="Times New Roman" w:hAnsi="Times New Roman"/>
            <w:b/>
            <w:color w:val="FF0000"/>
            <w:szCs w:val="24"/>
            <w:highlight w:val="yellow"/>
            <w:rPrChange w:id="110" w:author="Helder F" w:date="2017-06-25T21:39:00Z">
              <w:rPr>
                <w:rFonts w:ascii="Times New Roman" w:hAnsi="Times New Roman"/>
                <w:b/>
                <w:color w:val="FF0000"/>
                <w:szCs w:val="24"/>
              </w:rPr>
            </w:rPrChange>
          </w:rPr>
          <w:t>padr</w:t>
        </w:r>
      </w:ins>
      <w:ins w:id="111" w:author="Helder F" w:date="2017-06-25T21:38:00Z">
        <w:r w:rsidR="00DC0266" w:rsidRPr="00C65246">
          <w:rPr>
            <w:rFonts w:ascii="Times New Roman" w:hAnsi="Times New Roman"/>
            <w:b/>
            <w:color w:val="FF0000"/>
            <w:szCs w:val="24"/>
            <w:highlight w:val="yellow"/>
            <w:rPrChange w:id="112" w:author="Helder F" w:date="2017-06-25T21:39:00Z">
              <w:rPr>
                <w:rFonts w:ascii="Times New Roman" w:hAnsi="Times New Roman"/>
                <w:b/>
                <w:color w:val="FF0000"/>
                <w:szCs w:val="24"/>
              </w:rPr>
            </w:rPrChange>
          </w:rPr>
          <w:t>ão</w:t>
        </w:r>
      </w:ins>
      <w:ins w:id="113" w:author="Helder F" w:date="2017-06-25T21:37:00Z">
        <w:r w:rsidR="00DC0266" w:rsidRPr="00C65246">
          <w:rPr>
            <w:rFonts w:ascii="Times New Roman" w:hAnsi="Times New Roman"/>
            <w:b/>
            <w:color w:val="FF0000"/>
            <w:szCs w:val="24"/>
            <w:highlight w:val="yellow"/>
            <w:rPrChange w:id="114" w:author="Helder F" w:date="2017-06-25T21:39:00Z">
              <w:rPr>
                <w:rFonts w:ascii="Times New Roman" w:hAnsi="Times New Roman"/>
                <w:b/>
                <w:color w:val="FF0000"/>
                <w:szCs w:val="24"/>
              </w:rPr>
            </w:rPrChange>
          </w:rPr>
          <w:t xml:space="preserve">, como ficou claro no texto anterior. Pode falar sobre tratamento off-label se quiser, mas </w:t>
        </w:r>
      </w:ins>
      <w:ins w:id="115" w:author="Helder F" w:date="2017-06-25T21:38:00Z">
        <w:r w:rsidR="00DC0266" w:rsidRPr="00C65246">
          <w:rPr>
            <w:rFonts w:ascii="Times New Roman" w:hAnsi="Times New Roman"/>
            <w:b/>
            <w:color w:val="FF0000"/>
            <w:szCs w:val="24"/>
            <w:highlight w:val="yellow"/>
            <w:rPrChange w:id="116" w:author="Helder F" w:date="2017-06-25T21:39:00Z">
              <w:rPr>
                <w:rFonts w:ascii="Times New Roman" w:hAnsi="Times New Roman"/>
                <w:b/>
                <w:color w:val="FF0000"/>
                <w:szCs w:val="24"/>
              </w:rPr>
            </w:rPrChange>
          </w:rPr>
          <w:t>o obrigatório é falar sobre as drogas usadas.</w:t>
        </w:r>
      </w:ins>
    </w:p>
    <w:p w14:paraId="414190B2" w14:textId="77777777" w:rsidR="009D00AA" w:rsidRPr="008C33AF" w:rsidRDefault="009D00AA" w:rsidP="009D00AA">
      <w:pPr>
        <w:jc w:val="both"/>
        <w:rPr>
          <w:rFonts w:ascii="Times New Roman" w:hAnsi="Times New Roman"/>
          <w:color w:val="FF0000"/>
          <w:szCs w:val="24"/>
        </w:rPr>
      </w:pPr>
      <w:r w:rsidRPr="008C33AF">
        <w:rPr>
          <w:rFonts w:ascii="Times New Roman" w:hAnsi="Times New Roman"/>
          <w:color w:val="FF0000"/>
          <w:szCs w:val="24"/>
        </w:rPr>
        <w:t>USO OFF LABEL</w:t>
      </w:r>
    </w:p>
    <w:p w14:paraId="44353502" w14:textId="77777777" w:rsidR="009D00AA" w:rsidRPr="008C33AF" w:rsidRDefault="009D00AA" w:rsidP="00A63549">
      <w:pPr>
        <w:jc w:val="both"/>
        <w:rPr>
          <w:rFonts w:ascii="Times New Roman" w:hAnsi="Times New Roman"/>
          <w:b/>
          <w:color w:val="FF0000"/>
          <w:szCs w:val="24"/>
        </w:rPr>
      </w:pPr>
    </w:p>
    <w:p w14:paraId="395AAB4D" w14:textId="77777777" w:rsidR="00A63549" w:rsidRDefault="00A63549" w:rsidP="00301189">
      <w:pPr>
        <w:jc w:val="both"/>
        <w:rPr>
          <w:rFonts w:ascii="Times New Roman" w:hAnsi="Times New Roman"/>
          <w:b/>
          <w:szCs w:val="24"/>
        </w:rPr>
      </w:pPr>
    </w:p>
    <w:p w14:paraId="0731420E" w14:textId="10A871C0" w:rsidR="00301189" w:rsidRPr="00235FB6" w:rsidRDefault="0035013C" w:rsidP="00301189">
      <w:pPr>
        <w:jc w:val="both"/>
        <w:rPr>
          <w:rFonts w:ascii="Times New Roman" w:hAnsi="Times New Roman"/>
          <w:b/>
          <w:szCs w:val="24"/>
        </w:rPr>
      </w:pPr>
      <w:r>
        <w:rPr>
          <w:rFonts w:ascii="Times New Roman" w:hAnsi="Times New Roman"/>
          <w:b/>
          <w:szCs w:val="24"/>
        </w:rPr>
        <w:t>3</w:t>
      </w:r>
      <w:r w:rsidR="008308AD">
        <w:rPr>
          <w:rFonts w:ascii="Times New Roman" w:hAnsi="Times New Roman"/>
          <w:b/>
          <w:szCs w:val="24"/>
        </w:rPr>
        <w:t>.2.1 Temozolomida</w:t>
      </w:r>
      <w:r w:rsidR="00C6515C">
        <w:rPr>
          <w:rFonts w:ascii="Times New Roman" w:hAnsi="Times New Roman"/>
          <w:b/>
          <w:szCs w:val="24"/>
        </w:rPr>
        <w:t xml:space="preserve"> (TMZ)</w:t>
      </w:r>
    </w:p>
    <w:p w14:paraId="07BFD301" w14:textId="77777777" w:rsidR="00301189" w:rsidRDefault="00301189" w:rsidP="00301189">
      <w:pPr>
        <w:ind w:firstLine="708"/>
        <w:jc w:val="both"/>
        <w:rPr>
          <w:rFonts w:ascii="Times New Roman" w:hAnsi="Times New Roman"/>
        </w:rPr>
      </w:pPr>
      <w:r>
        <w:rPr>
          <w:rFonts w:ascii="Times New Roman" w:hAnsi="Times New Roman"/>
        </w:rPr>
        <w:t xml:space="preserve">A temozolomida (TMZ) é um agente alquilante oral que foi aprovado pelo FDA (Food and Drug Administration) em 1999 por sua promissora atividade em gliomas de alto grau em adultos. </w:t>
      </w:r>
      <w:r>
        <w:rPr>
          <w:rFonts w:ascii="Times New Roman" w:hAnsi="Times New Roman"/>
        </w:rPr>
        <w:lastRenderedPageBreak/>
        <w:t xml:space="preserve">Posteriormente, a Organização Européia para Pesquisa e Tratamento do Câncer, através de um ensaio clínico randomizado confirmou um significativo aumento de sobrevida em adultos recentemente diagnosticados com glioblastoma multiforme quando a TMZ era usada concomitantemente e adjuvante ao tratamento radioterápico padrão (STUPP </w:t>
      </w:r>
      <w:r w:rsidRPr="00FB110D">
        <w:rPr>
          <w:rFonts w:ascii="Times New Roman" w:hAnsi="Times New Roman"/>
          <w:i/>
        </w:rPr>
        <w:t>et al</w:t>
      </w:r>
      <w:r>
        <w:rPr>
          <w:rFonts w:ascii="Times New Roman" w:hAnsi="Times New Roman"/>
        </w:rPr>
        <w:t>.,2002, 2001, 2005).</w:t>
      </w:r>
    </w:p>
    <w:p w14:paraId="15DED58E" w14:textId="58DD7DF0" w:rsidR="003367E2" w:rsidRDefault="00301189" w:rsidP="009D00AA">
      <w:pPr>
        <w:ind w:firstLine="708"/>
        <w:jc w:val="both"/>
        <w:rPr>
          <w:rFonts w:ascii="Times New Roman" w:hAnsi="Times New Roman"/>
        </w:rPr>
      </w:pPr>
      <w:r>
        <w:rPr>
          <w:rFonts w:ascii="Times New Roman" w:hAnsi="Times New Roman"/>
        </w:rPr>
        <w:t xml:space="preserve">No final da década de 1990, a TMZ começou a ser usada no tratamento de tumores cerebrais infantis. Vários estudos pediátricos de fase I e II com esse agente já foram realizados, mas até 2011 nenhum estudo de fase III com esse fármaco havia sido conduzido. A baixa toxicidade da temozolomida, sua administração oral e a falta de tratamentos alternativos efetivos para certos tumores cerebrais malignos ou tumores cerebrais pediátricos recorrentes contribuíram para a extensão do seu uso na prática clinica pediátrica. Entretanto, a avaliação da sua efetividade tem sido limitada e seu impacto na prática neuro-oncológica pediátrica atual é desconhecido (BARTELS </w:t>
      </w:r>
      <w:r w:rsidRPr="00FB110D">
        <w:rPr>
          <w:rFonts w:ascii="Times New Roman" w:hAnsi="Times New Roman"/>
          <w:i/>
        </w:rPr>
        <w:t>et al</w:t>
      </w:r>
      <w:r>
        <w:rPr>
          <w:rFonts w:ascii="Times New Roman" w:hAnsi="Times New Roman"/>
        </w:rPr>
        <w:t>., 2011).</w:t>
      </w:r>
    </w:p>
    <w:p w14:paraId="78186DC9" w14:textId="77777777" w:rsidR="00301189" w:rsidRDefault="00301189" w:rsidP="00301189">
      <w:pPr>
        <w:ind w:firstLine="708"/>
        <w:jc w:val="both"/>
        <w:rPr>
          <w:rFonts w:ascii="Times New Roman" w:hAnsi="Times New Roman"/>
        </w:rPr>
      </w:pPr>
      <w:r>
        <w:rPr>
          <w:rFonts w:ascii="Times New Roman" w:hAnsi="Times New Roman"/>
        </w:rPr>
        <w:t>A TMZ é uma pró-droga da classe imidazotetrazina. É muito estável em meio ácido, o que possibilita sua biodisponibilidade de 100%.  Seu mecanismo de ação se dá através da quebra hidrolítica de um de seus anéis, em meio neutro ou básico, formando seu intermediário reativo monometil triazenoimidazol carboxamida (MTIC). O MTIC também é um intermediário da pró-droga dacarbazina (DTIC), que também é usada como antineoplásico. Em seguida, o MTIC se fragmenta e as moléculas formadas reagem com sítios nucleofílicos no DNA. A interação desse DNA metilado com vários mecanismos de reparo do DNA é que vai gerar a resposta de morte celular. Sua atividade citotóxica é atribuída principalmente à metilação da guanina na posição O6, mas também se verifica uma alquilação adicional na posição N7 (MOODY; WHEELHOUSE, 2014).</w:t>
      </w:r>
    </w:p>
    <w:p w14:paraId="5C389E12" w14:textId="77777777" w:rsidR="00301189" w:rsidRPr="00C611D9" w:rsidRDefault="00301189" w:rsidP="00301189">
      <w:pPr>
        <w:ind w:firstLine="708"/>
        <w:jc w:val="both"/>
        <w:rPr>
          <w:rFonts w:ascii="Times New Roman" w:hAnsi="Times New Roman"/>
          <w:color w:val="000000"/>
        </w:rPr>
      </w:pPr>
      <w:r>
        <w:rPr>
          <w:rFonts w:ascii="Times New Roman" w:hAnsi="Times New Roman"/>
        </w:rPr>
        <w:t>De acordo com a Agência Européia de Medicamentos (EMA), esta droga é indicada para o tratamento de adultos com glioblastoma multiforme recentemente diagnosticado, concomitantemente com radioterapia e, posteriormente, como tratamento em monoterapia, e de crianças a partir de três anos e adultos com glioma maligno, tais como glioblastoma multiforme ou astrocitoma anaplásico, que apresente progressão ou recorrência após tratamento padrão.</w:t>
      </w:r>
      <w:r w:rsidRPr="00FB110D">
        <w:rPr>
          <w:rFonts w:ascii="Times New Roman" w:hAnsi="Times New Roman"/>
          <w:color w:val="FF0000"/>
        </w:rPr>
        <w:t xml:space="preserve"> </w:t>
      </w:r>
      <w:r>
        <w:rPr>
          <w:rFonts w:ascii="Times New Roman" w:hAnsi="Times New Roman"/>
        </w:rPr>
        <w:t>Também é indicada para pacientes com melanoma maligno metastático em estado avançado (TEMODAL, Bula</w:t>
      </w:r>
      <w:r w:rsidRPr="00C611D9">
        <w:rPr>
          <w:rFonts w:ascii="Times New Roman" w:hAnsi="Times New Roman"/>
          <w:color w:val="000000"/>
        </w:rPr>
        <w:t>)</w:t>
      </w:r>
      <w:r>
        <w:rPr>
          <w:rFonts w:ascii="Times New Roman" w:hAnsi="Times New Roman"/>
          <w:color w:val="000000"/>
        </w:rPr>
        <w:t>.</w:t>
      </w:r>
    </w:p>
    <w:p w14:paraId="031501AB" w14:textId="77777777" w:rsidR="00301189" w:rsidRDefault="00301189" w:rsidP="00301189">
      <w:pPr>
        <w:ind w:firstLine="708"/>
        <w:jc w:val="both"/>
        <w:rPr>
          <w:rFonts w:ascii="Times New Roman" w:hAnsi="Times New Roman"/>
        </w:rPr>
      </w:pPr>
      <w:r>
        <w:rPr>
          <w:rFonts w:ascii="Times New Roman" w:hAnsi="Times New Roman"/>
        </w:rPr>
        <w:lastRenderedPageBreak/>
        <w:t xml:space="preserve">Após administração oral, a temozolomida é absorvida rapida e completamente, com picos de concentração plasmática alcançados dentro de 20 minutos a 2 horas após a dose </w:t>
      </w:r>
      <w:r w:rsidRPr="00C611D9">
        <w:rPr>
          <w:rFonts w:ascii="Times New Roman" w:hAnsi="Times New Roman"/>
          <w:color w:val="000000"/>
        </w:rPr>
        <w:t>(TEMODAL, Bula)</w:t>
      </w:r>
      <w:r>
        <w:rPr>
          <w:rFonts w:ascii="Times New Roman" w:hAnsi="Times New Roman"/>
          <w:color w:val="000000"/>
        </w:rPr>
        <w:t>.</w:t>
      </w:r>
      <w:r w:rsidRPr="00C611D9">
        <w:rPr>
          <w:rFonts w:ascii="Times New Roman" w:hAnsi="Times New Roman"/>
          <w:color w:val="000000"/>
        </w:rPr>
        <w:t xml:space="preserve"> </w:t>
      </w:r>
      <w:r>
        <w:rPr>
          <w:rFonts w:ascii="Times New Roman" w:hAnsi="Times New Roman"/>
        </w:rPr>
        <w:t>Sua administração concomitante com alimentos causa uma diminuição de 33% na sua concentração máxima e de 9% da área sob a curva (AUC). Como essa alteração é significativa, este medicamento deve ser administrado em jejum (EMA, 2015).</w:t>
      </w:r>
    </w:p>
    <w:p w14:paraId="57EDAA87" w14:textId="77777777" w:rsidR="00301189" w:rsidRPr="00C611D9" w:rsidRDefault="00301189" w:rsidP="00301189">
      <w:pPr>
        <w:ind w:firstLine="708"/>
        <w:jc w:val="both"/>
        <w:rPr>
          <w:rFonts w:ascii="Times New Roman" w:hAnsi="Times New Roman"/>
          <w:color w:val="000000"/>
        </w:rPr>
      </w:pPr>
      <w:r>
        <w:rPr>
          <w:rFonts w:ascii="Times New Roman" w:hAnsi="Times New Roman"/>
        </w:rPr>
        <w:t xml:space="preserve">Embora não haja dados suficientes, a tolerância esperada em crianças é semelhante à verificada em adultos. Sua segurança em crianças com idade inferior a três anos não foi estabelecida </w:t>
      </w:r>
      <w:r w:rsidRPr="00C611D9">
        <w:rPr>
          <w:rFonts w:ascii="Times New Roman" w:hAnsi="Times New Roman"/>
          <w:color w:val="000000"/>
        </w:rPr>
        <w:t>(EMA, 2015)</w:t>
      </w:r>
      <w:r>
        <w:rPr>
          <w:rFonts w:ascii="Times New Roman" w:hAnsi="Times New Roman"/>
          <w:color w:val="000000"/>
        </w:rPr>
        <w:t>.</w:t>
      </w:r>
    </w:p>
    <w:p w14:paraId="53B3D9BB" w14:textId="400B0A3D" w:rsidR="00301189" w:rsidRDefault="00301189" w:rsidP="00301189">
      <w:pPr>
        <w:ind w:firstLine="708"/>
        <w:jc w:val="both"/>
        <w:rPr>
          <w:ins w:id="117" w:author="Helder F" w:date="2017-06-26T15:35:00Z"/>
          <w:rFonts w:ascii="Times New Roman" w:hAnsi="Times New Roman"/>
          <w:color w:val="000000"/>
        </w:rPr>
      </w:pPr>
      <w:r w:rsidRPr="00C611D9">
        <w:rPr>
          <w:rFonts w:ascii="Times New Roman" w:hAnsi="Times New Roman"/>
          <w:color w:val="000000"/>
        </w:rPr>
        <w:t>As mais frequentes reações adversas observadas com o uso de TMZ foram náuseas, vômitos, obstipação, anorexia, cefaleias e fadiga. Doentes tratados com TMZ podem sofrer mielossupressão, incluindo pa</w:t>
      </w:r>
      <w:r w:rsidR="009D03F8">
        <w:rPr>
          <w:rFonts w:ascii="Times New Roman" w:hAnsi="Times New Roman"/>
          <w:color w:val="000000"/>
        </w:rPr>
        <w:t>n</w:t>
      </w:r>
      <w:r w:rsidRPr="00C611D9">
        <w:rPr>
          <w:rFonts w:ascii="Times New Roman" w:hAnsi="Times New Roman"/>
          <w:color w:val="000000"/>
        </w:rPr>
        <w:t>citopenia, que pode resultar em anem</w:t>
      </w:r>
      <w:r>
        <w:rPr>
          <w:rFonts w:ascii="Times New Roman" w:hAnsi="Times New Roman"/>
          <w:color w:val="000000"/>
        </w:rPr>
        <w:t>ia aplástica, podendo ser fatal</w:t>
      </w:r>
      <w:r w:rsidRPr="00C611D9">
        <w:rPr>
          <w:rFonts w:ascii="Times New Roman" w:hAnsi="Times New Roman"/>
          <w:color w:val="000000"/>
        </w:rPr>
        <w:t xml:space="preserve"> (EMA, 2015)</w:t>
      </w:r>
      <w:r>
        <w:rPr>
          <w:rFonts w:ascii="Times New Roman" w:hAnsi="Times New Roman"/>
          <w:color w:val="000000"/>
        </w:rPr>
        <w:t>.</w:t>
      </w:r>
    </w:p>
    <w:p w14:paraId="70151764" w14:textId="301BA7FE" w:rsidR="008A204A" w:rsidRDefault="008A204A" w:rsidP="00301189">
      <w:pPr>
        <w:ind w:firstLine="708"/>
        <w:jc w:val="both"/>
        <w:rPr>
          <w:ins w:id="118" w:author="Helder F" w:date="2017-06-26T15:48:00Z"/>
          <w:rFonts w:ascii="Times New Roman" w:hAnsi="Times New Roman"/>
          <w:color w:val="000000"/>
        </w:rPr>
      </w:pPr>
      <w:ins w:id="119" w:author="Helder F" w:date="2017-06-26T15:35:00Z">
        <w:r>
          <w:rPr>
            <w:rFonts w:ascii="Times New Roman" w:hAnsi="Times New Roman"/>
            <w:color w:val="000000"/>
          </w:rPr>
          <w:t xml:space="preserve">A temozolomida demonstrou </w:t>
        </w:r>
      </w:ins>
      <w:ins w:id="120" w:author="Helder F" w:date="2017-06-26T15:40:00Z">
        <w:r w:rsidR="006B7F96">
          <w:rPr>
            <w:rFonts w:ascii="Times New Roman" w:hAnsi="Times New Roman"/>
            <w:color w:val="000000"/>
          </w:rPr>
          <w:t xml:space="preserve">atividade </w:t>
        </w:r>
      </w:ins>
      <w:ins w:id="121" w:author="Helder F" w:date="2017-06-26T15:41:00Z">
        <w:r w:rsidR="006B7F96">
          <w:rPr>
            <w:rFonts w:ascii="Times New Roman" w:hAnsi="Times New Roman"/>
            <w:color w:val="000000"/>
          </w:rPr>
          <w:t>contra tumores cerebrais malignos</w:t>
        </w:r>
      </w:ins>
      <w:ins w:id="122" w:author="Helder F" w:date="2017-06-26T15:42:00Z">
        <w:r w:rsidR="000F0EBB">
          <w:rPr>
            <w:rFonts w:ascii="Times New Roman" w:hAnsi="Times New Roman"/>
            <w:color w:val="000000"/>
          </w:rPr>
          <w:t xml:space="preserve">, além de </w:t>
        </w:r>
      </w:ins>
      <w:ins w:id="123" w:author="Helder F" w:date="2017-06-26T15:43:00Z">
        <w:r w:rsidR="000F0EBB">
          <w:rPr>
            <w:rFonts w:ascii="Times New Roman" w:hAnsi="Times New Roman"/>
            <w:color w:val="000000"/>
          </w:rPr>
          <w:t xml:space="preserve">induzir </w:t>
        </w:r>
      </w:ins>
      <w:ins w:id="124" w:author="Helder F" w:date="2017-06-26T15:42:00Z">
        <w:r w:rsidR="000F0EBB">
          <w:rPr>
            <w:rFonts w:ascii="Times New Roman" w:hAnsi="Times New Roman"/>
            <w:color w:val="000000"/>
          </w:rPr>
          <w:t>estabiliza</w:t>
        </w:r>
      </w:ins>
      <w:ins w:id="125" w:author="Helder F" w:date="2017-06-26T15:43:00Z">
        <w:r w:rsidR="000F0EBB">
          <w:rPr>
            <w:rFonts w:ascii="Times New Roman" w:hAnsi="Times New Roman"/>
            <w:color w:val="000000"/>
          </w:rPr>
          <w:t>ção de doença em pacientes com gliomas de baixo grau</w:t>
        </w:r>
      </w:ins>
      <w:ins w:id="126" w:author="Helder F" w:date="2017-06-26T15:45:00Z">
        <w:r w:rsidR="000F0EBB">
          <w:rPr>
            <w:rFonts w:ascii="Times New Roman" w:hAnsi="Times New Roman"/>
            <w:color w:val="000000"/>
          </w:rPr>
          <w:t xml:space="preserve"> </w:t>
        </w:r>
        <w:r w:rsidR="000F0EBB">
          <w:rPr>
            <w:rFonts w:ascii="Times New Roman" w:hAnsi="Times New Roman"/>
            <w:color w:val="000000"/>
          </w:rPr>
          <w:t>em um ensaio fase II do Children’s Oncology Group</w:t>
        </w:r>
        <w:r w:rsidR="000F0EBB">
          <w:rPr>
            <w:rFonts w:ascii="Times New Roman" w:hAnsi="Times New Roman"/>
            <w:color w:val="000000"/>
          </w:rPr>
          <w:t xml:space="preserve"> que tratou 104 pacientes com tumores recorrentes ou progressivos do sistema nervoso central</w:t>
        </w:r>
      </w:ins>
      <w:ins w:id="127" w:author="Helder F" w:date="2017-06-26T15:43:00Z">
        <w:r w:rsidR="003A6D71">
          <w:rPr>
            <w:rFonts w:ascii="Times New Roman" w:hAnsi="Times New Roman"/>
            <w:color w:val="000000"/>
          </w:rPr>
          <w:t xml:space="preserve"> </w:t>
        </w:r>
        <w:r w:rsidR="000F0EBB">
          <w:rPr>
            <w:rFonts w:ascii="Times New Roman" w:hAnsi="Times New Roman"/>
            <w:color w:val="000000"/>
          </w:rPr>
          <w:t xml:space="preserve">(Nicholson, </w:t>
        </w:r>
      </w:ins>
      <w:ins w:id="128" w:author="Helder F" w:date="2017-06-26T15:46:00Z">
        <w:r w:rsidR="000F0EBB">
          <w:rPr>
            <w:rFonts w:ascii="Times New Roman" w:hAnsi="Times New Roman"/>
            <w:color w:val="000000"/>
          </w:rPr>
          <w:t>2007).</w:t>
        </w:r>
      </w:ins>
      <w:ins w:id="129" w:author="Helder F" w:date="2017-06-26T15:47:00Z">
        <w:r w:rsidR="003A6D71">
          <w:rPr>
            <w:rFonts w:ascii="Times New Roman" w:hAnsi="Times New Roman"/>
            <w:color w:val="000000"/>
          </w:rPr>
          <w:t xml:space="preserve"> </w:t>
        </w:r>
      </w:ins>
      <w:ins w:id="130" w:author="Helder F" w:date="2017-06-26T16:11:00Z">
        <w:r w:rsidR="00E30D88">
          <w:rPr>
            <w:rFonts w:ascii="Times New Roman" w:hAnsi="Times New Roman"/>
            <w:color w:val="000000"/>
          </w:rPr>
          <w:t xml:space="preserve">Igualmente, um ensaio fase II italiano </w:t>
        </w:r>
      </w:ins>
      <w:ins w:id="131" w:author="Helder F" w:date="2017-06-26T16:12:00Z">
        <w:r w:rsidR="00E30D88">
          <w:rPr>
            <w:rFonts w:ascii="Times New Roman" w:hAnsi="Times New Roman"/>
            <w:color w:val="000000"/>
          </w:rPr>
          <w:t xml:space="preserve">mostrou a eficácia da temozolomida em pacientes com tumores embrionários recorrentes (Cefalo, 2014). </w:t>
        </w:r>
      </w:ins>
      <w:ins w:id="132" w:author="Helder F" w:date="2017-06-26T15:47:00Z">
        <w:r w:rsidR="003A6D71">
          <w:rPr>
            <w:rFonts w:ascii="Times New Roman" w:hAnsi="Times New Roman"/>
            <w:color w:val="000000"/>
          </w:rPr>
          <w:t>Baseado nestes resultados, resolveu-se oferecer a temozolomida como alternativa de tratamento a pacientes pedi</w:t>
        </w:r>
      </w:ins>
      <w:ins w:id="133" w:author="Helder F" w:date="2017-06-26T15:48:00Z">
        <w:r w:rsidR="003A6D71">
          <w:rPr>
            <w:rFonts w:ascii="Times New Roman" w:hAnsi="Times New Roman"/>
            <w:color w:val="000000"/>
          </w:rPr>
          <w:t>átricos com tumores recorrentes ou progressivos do SNC no Hospital Infantil Albert Sabin.</w:t>
        </w:r>
      </w:ins>
    </w:p>
    <w:p w14:paraId="04E323C0" w14:textId="2C731718" w:rsidR="003A6D71" w:rsidRDefault="003A6D71" w:rsidP="00301189">
      <w:pPr>
        <w:ind w:firstLine="708"/>
        <w:jc w:val="both"/>
        <w:rPr>
          <w:rFonts w:ascii="Times New Roman" w:hAnsi="Times New Roman"/>
          <w:color w:val="000000"/>
        </w:rPr>
      </w:pPr>
      <w:ins w:id="134" w:author="Helder F" w:date="2017-06-26T15:49:00Z">
        <w:r w:rsidRPr="003A6D71">
          <w:rPr>
            <w:rFonts w:ascii="Times New Roman" w:hAnsi="Times New Roman"/>
            <w:color w:val="000000"/>
            <w:highlight w:val="yellow"/>
            <w:rPrChange w:id="135" w:author="Helder F" w:date="2017-06-26T15:50:00Z">
              <w:rPr>
                <w:rFonts w:ascii="Times New Roman" w:hAnsi="Times New Roman"/>
                <w:color w:val="000000"/>
              </w:rPr>
            </w:rPrChange>
          </w:rPr>
          <w:t>É importante informar que este tratamento usado já foi testado clinicamente, e não constitui terapia sem base cient</w:t>
        </w:r>
      </w:ins>
      <w:ins w:id="136" w:author="Helder F" w:date="2017-06-26T15:50:00Z">
        <w:r w:rsidRPr="003A6D71">
          <w:rPr>
            <w:rFonts w:ascii="Times New Roman" w:hAnsi="Times New Roman"/>
            <w:color w:val="000000"/>
            <w:highlight w:val="yellow"/>
            <w:rPrChange w:id="137" w:author="Helder F" w:date="2017-06-26T15:50:00Z">
              <w:rPr>
                <w:rFonts w:ascii="Times New Roman" w:hAnsi="Times New Roman"/>
                <w:color w:val="000000"/>
              </w:rPr>
            </w:rPrChange>
          </w:rPr>
          <w:t>ífica ou experimental, o que teria sido anti-ético.</w:t>
        </w:r>
      </w:ins>
    </w:p>
    <w:p w14:paraId="706C9BA8" w14:textId="77777777" w:rsidR="008308AD" w:rsidRDefault="008308AD" w:rsidP="00301189">
      <w:pPr>
        <w:ind w:firstLine="708"/>
        <w:jc w:val="both"/>
        <w:rPr>
          <w:rFonts w:ascii="Times New Roman" w:hAnsi="Times New Roman"/>
          <w:color w:val="000000"/>
        </w:rPr>
      </w:pPr>
    </w:p>
    <w:p w14:paraId="119C798A" w14:textId="7CE18DDE" w:rsidR="008308AD" w:rsidRPr="008308AD" w:rsidRDefault="0035013C" w:rsidP="00301189">
      <w:pPr>
        <w:ind w:firstLine="708"/>
        <w:jc w:val="both"/>
        <w:rPr>
          <w:rFonts w:ascii="Times New Roman" w:hAnsi="Times New Roman"/>
          <w:b/>
          <w:color w:val="000000"/>
        </w:rPr>
      </w:pPr>
      <w:r>
        <w:rPr>
          <w:rFonts w:ascii="Times New Roman" w:hAnsi="Times New Roman"/>
          <w:b/>
          <w:color w:val="000000"/>
        </w:rPr>
        <w:t>3</w:t>
      </w:r>
      <w:r w:rsidR="008308AD">
        <w:rPr>
          <w:rFonts w:ascii="Times New Roman" w:hAnsi="Times New Roman"/>
          <w:b/>
          <w:color w:val="000000"/>
        </w:rPr>
        <w:t>.2</w:t>
      </w:r>
      <w:r w:rsidR="008308AD" w:rsidRPr="008308AD">
        <w:rPr>
          <w:rFonts w:ascii="Times New Roman" w:hAnsi="Times New Roman"/>
          <w:b/>
          <w:color w:val="000000"/>
        </w:rPr>
        <w:t>.2 Vimblastina</w:t>
      </w:r>
    </w:p>
    <w:p w14:paraId="35B4BFDD" w14:textId="77777777" w:rsidR="00301189" w:rsidRDefault="00301189" w:rsidP="00301189">
      <w:pPr>
        <w:jc w:val="both"/>
        <w:rPr>
          <w:rFonts w:ascii="Times New Roman" w:hAnsi="Times New Roman"/>
          <w:szCs w:val="24"/>
        </w:rPr>
      </w:pPr>
      <w:r>
        <w:rPr>
          <w:rFonts w:ascii="Times New Roman" w:hAnsi="Times New Roman"/>
          <w:szCs w:val="24"/>
        </w:rPr>
        <w:tab/>
        <w:t xml:space="preserve">A vimblastina é um alcalóide derivado da planta </w:t>
      </w:r>
      <w:r w:rsidRPr="00C611D9">
        <w:rPr>
          <w:rFonts w:ascii="Times New Roman" w:hAnsi="Times New Roman"/>
          <w:i/>
          <w:szCs w:val="24"/>
        </w:rPr>
        <w:t>Vinca rosea</w:t>
      </w:r>
      <w:r>
        <w:rPr>
          <w:rFonts w:ascii="Times New Roman" w:hAnsi="Times New Roman"/>
          <w:szCs w:val="24"/>
        </w:rPr>
        <w:t xml:space="preserve"> </w:t>
      </w:r>
      <w:r w:rsidRPr="002603CB">
        <w:rPr>
          <w:rFonts w:ascii="Times New Roman" w:hAnsi="Times New Roman"/>
          <w:szCs w:val="24"/>
        </w:rPr>
        <w:t>Linn</w:t>
      </w:r>
      <w:r>
        <w:rPr>
          <w:rFonts w:ascii="Times New Roman" w:hAnsi="Times New Roman"/>
          <w:szCs w:val="24"/>
        </w:rPr>
        <w:t xml:space="preserve">. De acordo com a bula da Faulblastina (Libbs, 2013), o sulfato de vimblastina é um alcalóide dimérico composto dos grupos funcionais indol e di-hidroindol, sendo um fármaco citotóxico, cujo mecanismo de ação está relacionado com a diminuição da formação de microtúbulos no fuso mitótico, o que resulta em parada da divisão celular em metáfase. Essa droga age inibindo a polimerização da tubulina, o que interfere diretamente na organização dos microtúbulos, resultando em parada do processo mitótico na metáfase, ocasionando morte celular (KATZUNG, 2014). </w:t>
      </w:r>
    </w:p>
    <w:p w14:paraId="72314E75" w14:textId="77777777" w:rsidR="00301189" w:rsidRDefault="00301189" w:rsidP="00301189">
      <w:pPr>
        <w:jc w:val="both"/>
        <w:rPr>
          <w:rFonts w:ascii="Times New Roman" w:hAnsi="Times New Roman"/>
          <w:szCs w:val="24"/>
        </w:rPr>
      </w:pPr>
      <w:r>
        <w:rPr>
          <w:rFonts w:ascii="Times New Roman" w:hAnsi="Times New Roman"/>
          <w:szCs w:val="24"/>
        </w:rPr>
        <w:lastRenderedPageBreak/>
        <w:tab/>
        <w:t>As indicações para o uso deste medicamento são para tratamento de doença de Hodgkin generalizada (estágio III e IV); linfoma linfocítico; linfoma histiocítico; micose fungóide; carcinoma avançado dos testículos; sarcoma de Kaposi; doença de Letterer-Siwe; coriocarcinoma resistente a outros quimioterápicos; carcinoma de mama não responsivo à cirurgia e à terapia hormonal (RABINEFIL, bula).</w:t>
      </w:r>
    </w:p>
    <w:p w14:paraId="492F9437" w14:textId="41513487" w:rsidR="00B1241E" w:rsidRDefault="004A276F" w:rsidP="00301189">
      <w:pPr>
        <w:jc w:val="both"/>
        <w:rPr>
          <w:rFonts w:ascii="Times New Roman" w:hAnsi="Times New Roman"/>
          <w:szCs w:val="24"/>
        </w:rPr>
      </w:pPr>
      <w:r>
        <w:rPr>
          <w:rFonts w:ascii="Times New Roman" w:hAnsi="Times New Roman"/>
          <w:szCs w:val="24"/>
        </w:rPr>
        <w:tab/>
        <w:t>Alguns estudos mostram que a monoterapia com vimblastina mostrou atividade promissora e baixa toxicidade em pacientes pediátricos com glioma de baixo grau progressivo, que já tinham passado por tratamento inicial com quimioterapia e/ou radioterapia, sem sucesso (BOUFFET</w:t>
      </w:r>
      <w:r w:rsidRPr="00D73E1B">
        <w:rPr>
          <w:rFonts w:ascii="Times New Roman" w:hAnsi="Times New Roman"/>
          <w:i/>
          <w:szCs w:val="24"/>
        </w:rPr>
        <w:t xml:space="preserve"> et al</w:t>
      </w:r>
      <w:r w:rsidR="00D73E1B">
        <w:rPr>
          <w:rFonts w:ascii="Times New Roman" w:hAnsi="Times New Roman"/>
          <w:szCs w:val="24"/>
        </w:rPr>
        <w:t>.</w:t>
      </w:r>
      <w:r>
        <w:rPr>
          <w:rFonts w:ascii="Times New Roman" w:hAnsi="Times New Roman"/>
          <w:szCs w:val="24"/>
        </w:rPr>
        <w:t xml:space="preserve">, 2012; LAFAY-COUSIN </w:t>
      </w:r>
      <w:r w:rsidRPr="00D73E1B">
        <w:rPr>
          <w:rFonts w:ascii="Times New Roman" w:hAnsi="Times New Roman"/>
          <w:i/>
          <w:szCs w:val="24"/>
        </w:rPr>
        <w:t>et al</w:t>
      </w:r>
      <w:r w:rsidR="00D73E1B">
        <w:rPr>
          <w:rFonts w:ascii="Times New Roman" w:hAnsi="Times New Roman"/>
          <w:szCs w:val="24"/>
        </w:rPr>
        <w:t>.</w:t>
      </w:r>
      <w:r>
        <w:rPr>
          <w:rFonts w:ascii="Times New Roman" w:hAnsi="Times New Roman"/>
          <w:szCs w:val="24"/>
        </w:rPr>
        <w:t xml:space="preserve">, 2005). </w:t>
      </w:r>
      <w:r w:rsidR="00D73E1B">
        <w:rPr>
          <w:rFonts w:ascii="Times New Roman" w:hAnsi="Times New Roman"/>
          <w:szCs w:val="24"/>
        </w:rPr>
        <w:t xml:space="preserve">Outro estudo, conduzido em crianças com o mesmo tipo de tumor, que ainda não haviam sido submetidas a nenhum tratamento quimioterápico, mostrou </w:t>
      </w:r>
      <w:r w:rsidR="0028297B">
        <w:rPr>
          <w:rFonts w:ascii="Times New Roman" w:hAnsi="Times New Roman"/>
          <w:szCs w:val="24"/>
        </w:rPr>
        <w:t>que a vimblastina, além de ser menos tóxica, apresentou eficácia similar em termos de</w:t>
      </w:r>
      <w:r w:rsidR="00D73E1B">
        <w:rPr>
          <w:rFonts w:ascii="Times New Roman" w:hAnsi="Times New Roman"/>
          <w:szCs w:val="24"/>
        </w:rPr>
        <w:t xml:space="preserve"> taxas de sobrev</w:t>
      </w:r>
      <w:r w:rsidR="0028297B">
        <w:rPr>
          <w:rFonts w:ascii="Times New Roman" w:hAnsi="Times New Roman"/>
          <w:szCs w:val="24"/>
        </w:rPr>
        <w:t xml:space="preserve">ida, </w:t>
      </w:r>
      <w:r w:rsidR="00D73E1B">
        <w:rPr>
          <w:rFonts w:ascii="Times New Roman" w:hAnsi="Times New Roman"/>
          <w:szCs w:val="24"/>
        </w:rPr>
        <w:t>sobrevida livre</w:t>
      </w:r>
      <w:r w:rsidR="0028297B">
        <w:rPr>
          <w:rFonts w:ascii="Times New Roman" w:hAnsi="Times New Roman"/>
          <w:szCs w:val="24"/>
        </w:rPr>
        <w:t xml:space="preserve"> de progressão e acuidade visual que outros tratamentos de primeira linha.</w:t>
      </w:r>
      <w:r w:rsidR="006A351F">
        <w:rPr>
          <w:rFonts w:ascii="Times New Roman" w:hAnsi="Times New Roman"/>
          <w:szCs w:val="24"/>
        </w:rPr>
        <w:t xml:space="preserve"> Além disso, é fácil de administrar e não é considerada uma droga cara (LASSALETTA </w:t>
      </w:r>
      <w:r w:rsidR="006A351F" w:rsidRPr="006A351F">
        <w:rPr>
          <w:rFonts w:ascii="Times New Roman" w:hAnsi="Times New Roman"/>
          <w:i/>
          <w:szCs w:val="24"/>
        </w:rPr>
        <w:t>et  al</w:t>
      </w:r>
      <w:r w:rsidR="006A351F">
        <w:rPr>
          <w:rFonts w:ascii="Times New Roman" w:hAnsi="Times New Roman"/>
          <w:szCs w:val="24"/>
        </w:rPr>
        <w:t xml:space="preserve">., 2016). </w:t>
      </w:r>
      <w:ins w:id="138" w:author="Helder F" w:date="2017-06-26T15:53:00Z">
        <w:r w:rsidR="00C755AA">
          <w:rPr>
            <w:rFonts w:ascii="Times New Roman" w:hAnsi="Times New Roman"/>
            <w:color w:val="000000"/>
          </w:rPr>
          <w:t xml:space="preserve">Baseado nestes resultados, resolveu-se oferecer a </w:t>
        </w:r>
        <w:r w:rsidR="00C755AA">
          <w:rPr>
            <w:rFonts w:ascii="Times New Roman" w:hAnsi="Times New Roman"/>
            <w:color w:val="000000"/>
          </w:rPr>
          <w:t>vimblastina</w:t>
        </w:r>
        <w:r w:rsidR="00C755AA">
          <w:rPr>
            <w:rFonts w:ascii="Times New Roman" w:hAnsi="Times New Roman"/>
            <w:color w:val="000000"/>
          </w:rPr>
          <w:t xml:space="preserve"> como alternativa de tratamento a pacientes pediátricos com tumores recorrentes ou progressivos do SNC no Hospital Infantil Albert Sabin.</w:t>
        </w:r>
      </w:ins>
    </w:p>
    <w:p w14:paraId="689BE227" w14:textId="34DDDF51" w:rsidR="00301189" w:rsidRDefault="00301189" w:rsidP="00301189">
      <w:pPr>
        <w:jc w:val="both"/>
        <w:rPr>
          <w:rFonts w:ascii="Times New Roman" w:hAnsi="Times New Roman"/>
          <w:szCs w:val="24"/>
        </w:rPr>
      </w:pPr>
      <w:r>
        <w:rPr>
          <w:rFonts w:ascii="Times New Roman" w:hAnsi="Times New Roman"/>
          <w:szCs w:val="24"/>
        </w:rPr>
        <w:tab/>
      </w:r>
      <w:ins w:id="139" w:author="Helder F" w:date="2017-06-26T15:56:00Z">
        <w:r w:rsidR="00625C37" w:rsidRPr="00625C37">
          <w:rPr>
            <w:rFonts w:ascii="Times New Roman" w:hAnsi="Times New Roman"/>
            <w:szCs w:val="24"/>
            <w:highlight w:val="yellow"/>
            <w:rPrChange w:id="140" w:author="Helder F" w:date="2017-06-26T15:57:00Z">
              <w:rPr>
                <w:rFonts w:ascii="Times New Roman" w:hAnsi="Times New Roman"/>
                <w:szCs w:val="24"/>
              </w:rPr>
            </w:rPrChange>
          </w:rPr>
          <w:t>Como o trabalho não é sobre efeitos adversos, talvez não seja necessário acrescentar isso</w:t>
        </w:r>
      </w:ins>
      <w:del w:id="141" w:author="Helder F" w:date="2017-06-26T15:56:00Z">
        <w:r w:rsidDel="00625C37">
          <w:rPr>
            <w:rFonts w:ascii="Times New Roman" w:hAnsi="Times New Roman"/>
            <w:szCs w:val="24"/>
          </w:rPr>
          <w:delText>Leucopenia é um efeito aguardado com o uso do sulfato de vimblastina, portanto deve-se realizar contagem dos leucócitos no sangue de pacientes que fazem terapia com essa droga. Outras reações adversas são alopécia, náusea, vômitos, parestesias e hipertensão. Por se tratar de uma droga administrada endovenosamente, também pode ocorrer reação no local da injeção (FAULBLASTINA, bula; RABINEFIL, bula).</w:delText>
        </w:r>
      </w:del>
    </w:p>
    <w:p w14:paraId="0294A95F" w14:textId="77777777" w:rsidR="009D03F8" w:rsidRDefault="009D03F8" w:rsidP="00301189">
      <w:pPr>
        <w:jc w:val="both"/>
        <w:rPr>
          <w:rFonts w:ascii="Times New Roman" w:hAnsi="Times New Roman"/>
          <w:szCs w:val="24"/>
        </w:rPr>
      </w:pPr>
    </w:p>
    <w:p w14:paraId="4F07E135" w14:textId="77777777" w:rsidR="009D03F8" w:rsidRDefault="009D03F8" w:rsidP="00301189">
      <w:pPr>
        <w:jc w:val="both"/>
        <w:rPr>
          <w:rFonts w:ascii="Times New Roman" w:hAnsi="Times New Roman"/>
          <w:szCs w:val="24"/>
        </w:rPr>
      </w:pPr>
    </w:p>
    <w:p w14:paraId="3ED3BCD2" w14:textId="51C13799" w:rsidR="009D03F8" w:rsidRDefault="00625C37" w:rsidP="00301189">
      <w:pPr>
        <w:jc w:val="both"/>
        <w:rPr>
          <w:ins w:id="142" w:author="Helder F" w:date="2017-06-26T15:57:00Z"/>
          <w:rFonts w:ascii="Times New Roman" w:hAnsi="Times New Roman"/>
          <w:szCs w:val="24"/>
        </w:rPr>
      </w:pPr>
      <w:ins w:id="143" w:author="Helder F" w:date="2017-06-26T15:57:00Z">
        <w:r>
          <w:rPr>
            <w:rFonts w:ascii="Times New Roman" w:hAnsi="Times New Roman"/>
            <w:szCs w:val="24"/>
          </w:rPr>
          <w:t>Referências adicionais:</w:t>
        </w:r>
      </w:ins>
    </w:p>
    <w:p w14:paraId="58A1C9A2" w14:textId="77777777" w:rsidR="00625C37" w:rsidRDefault="00625C37" w:rsidP="00301189">
      <w:pPr>
        <w:jc w:val="both"/>
        <w:rPr>
          <w:ins w:id="144" w:author="Helder F" w:date="2017-06-26T15:57:00Z"/>
          <w:rFonts w:ascii="Times New Roman" w:hAnsi="Times New Roman"/>
          <w:szCs w:val="24"/>
        </w:rPr>
      </w:pPr>
    </w:p>
    <w:p w14:paraId="3AB71C78" w14:textId="5CD4873C" w:rsidR="005F4300" w:rsidRPr="005F4300" w:rsidRDefault="005F4300" w:rsidP="005F4300">
      <w:pPr>
        <w:jc w:val="both"/>
        <w:rPr>
          <w:ins w:id="145" w:author="Helder F" w:date="2017-06-26T15:59:00Z"/>
          <w:rFonts w:ascii="Times New Roman" w:hAnsi="Times New Roman"/>
          <w:szCs w:val="24"/>
        </w:rPr>
      </w:pPr>
      <w:ins w:id="146" w:author="Helder F" w:date="2017-06-26T15:59:00Z">
        <w:r w:rsidRPr="005F4300">
          <w:rPr>
            <w:rFonts w:ascii="Times New Roman" w:hAnsi="Times New Roman"/>
            <w:szCs w:val="24"/>
            <w:lang w:val="en-US"/>
            <w:rPrChange w:id="147" w:author="Helder F" w:date="2017-06-26T15:59:00Z">
              <w:rPr>
                <w:rFonts w:ascii="Times New Roman" w:hAnsi="Times New Roman"/>
                <w:szCs w:val="24"/>
              </w:rPr>
            </w:rPrChange>
          </w:rPr>
          <w:t>Peyrl A, Chocholous M, Kieran MW, Azizi AA, Prucker C, Czech T, Dieckmann K,</w:t>
        </w:r>
        <w:r w:rsidRPr="005F4300">
          <w:rPr>
            <w:rFonts w:ascii="Times New Roman" w:hAnsi="Times New Roman"/>
            <w:szCs w:val="24"/>
            <w:lang w:val="en-US"/>
          </w:rPr>
          <w:t xml:space="preserve"> </w:t>
        </w:r>
        <w:r w:rsidRPr="005F4300">
          <w:rPr>
            <w:rFonts w:ascii="Times New Roman" w:hAnsi="Times New Roman"/>
            <w:szCs w:val="24"/>
            <w:lang w:val="en-US"/>
            <w:rPrChange w:id="148" w:author="Helder F" w:date="2017-06-26T15:59:00Z">
              <w:rPr>
                <w:rFonts w:ascii="Times New Roman" w:hAnsi="Times New Roman"/>
                <w:szCs w:val="24"/>
              </w:rPr>
            </w:rPrChange>
          </w:rPr>
          <w:t>Schmook MT, Haberler C, Leiss U, Slavc I. Antiangiogenic metronomic therapy for children with recurrent embryonal brain tumors. Pediatr Blood Cancer. 2012</w:t>
        </w:r>
        <w:r>
          <w:rPr>
            <w:rFonts w:ascii="Times New Roman" w:hAnsi="Times New Roman"/>
            <w:szCs w:val="24"/>
            <w:lang w:val="en-US"/>
          </w:rPr>
          <w:t xml:space="preserve"> </w:t>
        </w:r>
        <w:r w:rsidRPr="005F4300">
          <w:rPr>
            <w:rFonts w:ascii="Times New Roman" w:hAnsi="Times New Roman"/>
            <w:szCs w:val="24"/>
            <w:lang w:val="en-US"/>
            <w:rPrChange w:id="149" w:author="Helder F" w:date="2017-06-26T15:59:00Z">
              <w:rPr>
                <w:rFonts w:ascii="Times New Roman" w:hAnsi="Times New Roman"/>
                <w:szCs w:val="24"/>
              </w:rPr>
            </w:rPrChange>
          </w:rPr>
          <w:t>Sep;59(3):511-7. doi: 10.1002/pbc.24006.</w:t>
        </w:r>
      </w:ins>
    </w:p>
    <w:p w14:paraId="7C7ECA0F" w14:textId="77777777" w:rsidR="00625C37" w:rsidRDefault="00625C37" w:rsidP="00301189">
      <w:pPr>
        <w:jc w:val="both"/>
        <w:rPr>
          <w:ins w:id="150" w:author="Helder F" w:date="2017-06-26T15:59:00Z"/>
          <w:rFonts w:ascii="Times New Roman" w:hAnsi="Times New Roman"/>
          <w:szCs w:val="24"/>
          <w:lang w:val="en-US"/>
        </w:rPr>
      </w:pPr>
    </w:p>
    <w:p w14:paraId="327318E3" w14:textId="349E2E95" w:rsidR="00243A98" w:rsidRPr="00243A98" w:rsidRDefault="00243A98" w:rsidP="00243A98">
      <w:pPr>
        <w:jc w:val="both"/>
        <w:rPr>
          <w:ins w:id="151" w:author="Helder F" w:date="2017-06-26T16:00:00Z"/>
          <w:rFonts w:ascii="Times New Roman" w:hAnsi="Times New Roman"/>
          <w:szCs w:val="24"/>
          <w:lang w:val="en-US"/>
          <w:rPrChange w:id="152" w:author="Helder F" w:date="2017-06-26T16:00:00Z">
            <w:rPr>
              <w:ins w:id="153" w:author="Helder F" w:date="2017-06-26T16:00:00Z"/>
              <w:rFonts w:ascii="Times New Roman" w:hAnsi="Times New Roman"/>
              <w:szCs w:val="24"/>
            </w:rPr>
          </w:rPrChange>
        </w:rPr>
      </w:pPr>
      <w:ins w:id="154" w:author="Helder F" w:date="2017-06-26T16:00:00Z">
        <w:r w:rsidRPr="00243A98">
          <w:rPr>
            <w:rFonts w:ascii="Times New Roman" w:hAnsi="Times New Roman"/>
            <w:szCs w:val="24"/>
            <w:lang w:val="en-US"/>
            <w:rPrChange w:id="155" w:author="Helder F" w:date="2017-06-26T16:00:00Z">
              <w:rPr>
                <w:rFonts w:ascii="Times New Roman" w:hAnsi="Times New Roman"/>
                <w:szCs w:val="24"/>
              </w:rPr>
            </w:rPrChange>
          </w:rPr>
          <w:t>Wetmore C, Daryani VM, Billups CA, Boyett JM, Leary S, Tanos R, Goldsmith KC, Stewart CF, Blaney SM, Gajjar A. Phase II evaluation of sunitinib in the</w:t>
        </w:r>
        <w:r>
          <w:rPr>
            <w:rFonts w:ascii="Times New Roman" w:hAnsi="Times New Roman"/>
            <w:szCs w:val="24"/>
            <w:lang w:val="en-US"/>
          </w:rPr>
          <w:t xml:space="preserve"> </w:t>
        </w:r>
        <w:r w:rsidRPr="00243A98">
          <w:rPr>
            <w:rFonts w:ascii="Times New Roman" w:hAnsi="Times New Roman"/>
            <w:szCs w:val="24"/>
            <w:lang w:val="en-US"/>
            <w:rPrChange w:id="156" w:author="Helder F" w:date="2017-06-26T16:00:00Z">
              <w:rPr>
                <w:rFonts w:ascii="Times New Roman" w:hAnsi="Times New Roman"/>
                <w:szCs w:val="24"/>
              </w:rPr>
            </w:rPrChange>
          </w:rPr>
          <w:t>treatment of recurrent or refractory high-grade glioma or ependymoma in children:</w:t>
        </w:r>
        <w:r>
          <w:rPr>
            <w:rFonts w:ascii="Times New Roman" w:hAnsi="Times New Roman"/>
            <w:szCs w:val="24"/>
            <w:lang w:val="en-US"/>
          </w:rPr>
          <w:t xml:space="preserve"> </w:t>
        </w:r>
        <w:r w:rsidRPr="00243A98">
          <w:rPr>
            <w:rFonts w:ascii="Times New Roman" w:hAnsi="Times New Roman"/>
            <w:szCs w:val="24"/>
            <w:lang w:val="en-US"/>
            <w:rPrChange w:id="157" w:author="Helder F" w:date="2017-06-26T16:00:00Z">
              <w:rPr>
                <w:rFonts w:ascii="Times New Roman" w:hAnsi="Times New Roman"/>
                <w:szCs w:val="24"/>
              </w:rPr>
            </w:rPrChange>
          </w:rPr>
          <w:t>a children's Oncology Group Study ACNS1021. Cancer Med. 2016 Jul;5(7):1416-24.</w:t>
        </w:r>
        <w:r>
          <w:rPr>
            <w:rFonts w:ascii="Times New Roman" w:hAnsi="Times New Roman"/>
            <w:szCs w:val="24"/>
            <w:lang w:val="en-US"/>
          </w:rPr>
          <w:t xml:space="preserve"> </w:t>
        </w:r>
        <w:r w:rsidRPr="00243A98">
          <w:rPr>
            <w:rFonts w:ascii="Times New Roman" w:hAnsi="Times New Roman"/>
            <w:szCs w:val="24"/>
            <w:lang w:val="en-US"/>
            <w:rPrChange w:id="158" w:author="Helder F" w:date="2017-06-26T16:00:00Z">
              <w:rPr>
                <w:rFonts w:ascii="Times New Roman" w:hAnsi="Times New Roman"/>
                <w:szCs w:val="24"/>
              </w:rPr>
            </w:rPrChange>
          </w:rPr>
          <w:t>doi: 10.1002/cam4.713.</w:t>
        </w:r>
      </w:ins>
    </w:p>
    <w:p w14:paraId="6054FA29" w14:textId="77777777" w:rsidR="005F4300" w:rsidRDefault="005F4300" w:rsidP="00301189">
      <w:pPr>
        <w:jc w:val="both"/>
        <w:rPr>
          <w:ins w:id="159" w:author="Helder F" w:date="2017-06-26T16:02:00Z"/>
          <w:rFonts w:ascii="Times New Roman" w:hAnsi="Times New Roman"/>
          <w:szCs w:val="24"/>
          <w:lang w:val="en-US"/>
        </w:rPr>
      </w:pPr>
    </w:p>
    <w:p w14:paraId="5D760002" w14:textId="08229F82" w:rsidR="00A4495D" w:rsidRDefault="00A4495D" w:rsidP="00A4495D">
      <w:pPr>
        <w:jc w:val="both"/>
        <w:rPr>
          <w:ins w:id="160" w:author="Helder F" w:date="2017-06-26T16:14:00Z"/>
          <w:rFonts w:ascii="Times New Roman" w:hAnsi="Times New Roman"/>
          <w:szCs w:val="24"/>
          <w:lang w:val="en-US"/>
        </w:rPr>
      </w:pPr>
      <w:ins w:id="161" w:author="Helder F" w:date="2017-06-26T16:02:00Z">
        <w:r w:rsidRPr="00A4495D">
          <w:rPr>
            <w:rFonts w:ascii="Times New Roman" w:hAnsi="Times New Roman"/>
            <w:szCs w:val="24"/>
            <w:lang w:val="en-US"/>
            <w:rPrChange w:id="162" w:author="Helder F" w:date="2017-06-26T16:02:00Z">
              <w:rPr>
                <w:rFonts w:ascii="Times New Roman" w:hAnsi="Times New Roman"/>
                <w:szCs w:val="24"/>
              </w:rPr>
            </w:rPrChange>
          </w:rPr>
          <w:lastRenderedPageBreak/>
          <w:t xml:space="preserve">Packer RJ, Jakacki R, Horn M, Rood B, Vezina G, MacDonald T, Fisher MJ, Cohen </w:t>
        </w:r>
        <w:r>
          <w:rPr>
            <w:rFonts w:ascii="Times New Roman" w:hAnsi="Times New Roman"/>
            <w:szCs w:val="24"/>
            <w:lang w:val="en-US"/>
          </w:rPr>
          <w:t xml:space="preserve"> </w:t>
        </w:r>
        <w:r w:rsidRPr="00A4495D">
          <w:rPr>
            <w:rFonts w:ascii="Times New Roman" w:hAnsi="Times New Roman"/>
            <w:szCs w:val="24"/>
            <w:lang w:val="en-US"/>
            <w:rPrChange w:id="163" w:author="Helder F" w:date="2017-06-26T16:02:00Z">
              <w:rPr>
                <w:rFonts w:ascii="Times New Roman" w:hAnsi="Times New Roman"/>
                <w:szCs w:val="24"/>
              </w:rPr>
            </w:rPrChange>
          </w:rPr>
          <w:t xml:space="preserve">B. Objective response of multiply recurrent low-grade gliomas to bevacizumab and </w:t>
        </w:r>
        <w:r w:rsidRPr="00A4495D">
          <w:rPr>
            <w:rFonts w:ascii="Times New Roman" w:hAnsi="Times New Roman"/>
            <w:szCs w:val="24"/>
            <w:lang w:val="en-US"/>
            <w:rPrChange w:id="164" w:author="Helder F" w:date="2017-06-26T16:03:00Z">
              <w:rPr>
                <w:rFonts w:ascii="Times New Roman" w:hAnsi="Times New Roman"/>
                <w:szCs w:val="24"/>
              </w:rPr>
            </w:rPrChange>
          </w:rPr>
          <w:t>irinotecan. Pediatr Blood Cancer. 2009 Jul;52(7):791-5. doi: 10.1002/pbc.21935.</w:t>
        </w:r>
      </w:ins>
    </w:p>
    <w:p w14:paraId="20FD6FD9" w14:textId="77777777" w:rsidR="00857970" w:rsidRPr="00A4495D" w:rsidRDefault="00857970" w:rsidP="00A4495D">
      <w:pPr>
        <w:jc w:val="both"/>
        <w:rPr>
          <w:ins w:id="165" w:author="Helder F" w:date="2017-06-26T16:02:00Z"/>
          <w:rFonts w:ascii="Times New Roman" w:hAnsi="Times New Roman"/>
          <w:szCs w:val="24"/>
          <w:lang w:val="en-US"/>
          <w:rPrChange w:id="166" w:author="Helder F" w:date="2017-06-26T16:02:00Z">
            <w:rPr>
              <w:ins w:id="167" w:author="Helder F" w:date="2017-06-26T16:02:00Z"/>
              <w:rFonts w:ascii="Times New Roman" w:hAnsi="Times New Roman"/>
              <w:szCs w:val="24"/>
            </w:rPr>
          </w:rPrChange>
        </w:rPr>
      </w:pPr>
    </w:p>
    <w:p w14:paraId="4416707C" w14:textId="2C431D29" w:rsidR="00C85516" w:rsidRDefault="00C85516" w:rsidP="00C85516">
      <w:pPr>
        <w:jc w:val="both"/>
        <w:rPr>
          <w:ins w:id="168" w:author="Helder F" w:date="2017-06-26T16:14:00Z"/>
          <w:rFonts w:ascii="Times New Roman" w:hAnsi="Times New Roman"/>
          <w:szCs w:val="24"/>
          <w:lang w:val="en-US"/>
        </w:rPr>
      </w:pPr>
      <w:ins w:id="169" w:author="Helder F" w:date="2017-06-26T16:08:00Z">
        <w:r w:rsidRPr="00C85516">
          <w:rPr>
            <w:rFonts w:ascii="Times New Roman" w:hAnsi="Times New Roman"/>
            <w:szCs w:val="24"/>
            <w:lang w:val="en-US"/>
            <w:rPrChange w:id="170" w:author="Helder F" w:date="2017-06-26T16:08:00Z">
              <w:rPr>
                <w:rFonts w:ascii="Times New Roman" w:hAnsi="Times New Roman"/>
                <w:szCs w:val="24"/>
              </w:rPr>
            </w:rPrChange>
          </w:rPr>
          <w:t>Nicholson HS, Kretschmar CS, Krailo M, Bernstein M, Kadota R, Fort D, Friedman</w:t>
        </w:r>
      </w:ins>
      <w:ins w:id="171" w:author="Helder F" w:date="2017-06-26T16:09:00Z">
        <w:r>
          <w:rPr>
            <w:rFonts w:ascii="Times New Roman" w:hAnsi="Times New Roman"/>
            <w:szCs w:val="24"/>
            <w:lang w:val="en-US"/>
          </w:rPr>
          <w:t xml:space="preserve"> </w:t>
        </w:r>
      </w:ins>
      <w:ins w:id="172" w:author="Helder F" w:date="2017-06-26T16:08:00Z">
        <w:r w:rsidRPr="00C85516">
          <w:rPr>
            <w:rFonts w:ascii="Times New Roman" w:hAnsi="Times New Roman"/>
            <w:szCs w:val="24"/>
            <w:lang w:val="en-US"/>
            <w:rPrChange w:id="173" w:author="Helder F" w:date="2017-06-26T16:08:00Z">
              <w:rPr>
                <w:rFonts w:ascii="Times New Roman" w:hAnsi="Times New Roman"/>
                <w:szCs w:val="24"/>
              </w:rPr>
            </w:rPrChange>
          </w:rPr>
          <w:t>H, Harris MB, Tedeschi-Blok N, Mazewski C, Sato J, Reaman GH. Phase 2 study of</w:t>
        </w:r>
      </w:ins>
      <w:ins w:id="174" w:author="Helder F" w:date="2017-06-26T16:09:00Z">
        <w:r>
          <w:rPr>
            <w:rFonts w:ascii="Times New Roman" w:hAnsi="Times New Roman"/>
            <w:szCs w:val="24"/>
            <w:lang w:val="en-US"/>
          </w:rPr>
          <w:t xml:space="preserve"> </w:t>
        </w:r>
      </w:ins>
      <w:ins w:id="175" w:author="Helder F" w:date="2017-06-26T16:08:00Z">
        <w:r w:rsidRPr="00C85516">
          <w:rPr>
            <w:rFonts w:ascii="Times New Roman" w:hAnsi="Times New Roman"/>
            <w:szCs w:val="24"/>
            <w:lang w:val="en-US"/>
            <w:rPrChange w:id="176" w:author="Helder F" w:date="2017-06-26T16:08:00Z">
              <w:rPr>
                <w:rFonts w:ascii="Times New Roman" w:hAnsi="Times New Roman"/>
                <w:szCs w:val="24"/>
              </w:rPr>
            </w:rPrChange>
          </w:rPr>
          <w:t>temozolomide in children and adolescents with recurrent central nervous system</w:t>
        </w:r>
      </w:ins>
      <w:ins w:id="177" w:author="Helder F" w:date="2017-06-26T16:09:00Z">
        <w:r>
          <w:rPr>
            <w:rFonts w:ascii="Times New Roman" w:hAnsi="Times New Roman"/>
            <w:szCs w:val="24"/>
            <w:lang w:val="en-US"/>
          </w:rPr>
          <w:t xml:space="preserve"> </w:t>
        </w:r>
      </w:ins>
      <w:ins w:id="178" w:author="Helder F" w:date="2017-06-26T16:08:00Z">
        <w:r w:rsidRPr="00C85516">
          <w:rPr>
            <w:rFonts w:ascii="Times New Roman" w:hAnsi="Times New Roman"/>
            <w:szCs w:val="24"/>
            <w:lang w:val="en-US"/>
            <w:rPrChange w:id="179" w:author="Helder F" w:date="2017-06-26T16:08:00Z">
              <w:rPr>
                <w:rFonts w:ascii="Times New Roman" w:hAnsi="Times New Roman"/>
                <w:szCs w:val="24"/>
              </w:rPr>
            </w:rPrChange>
          </w:rPr>
          <w:t>tumor</w:t>
        </w:r>
        <w:r w:rsidRPr="00C85516">
          <w:rPr>
            <w:rFonts w:ascii="Times New Roman" w:hAnsi="Times New Roman"/>
            <w:szCs w:val="24"/>
            <w:lang w:val="en-US"/>
          </w:rPr>
          <w:t xml:space="preserve">s: a report from the Children's </w:t>
        </w:r>
        <w:r w:rsidRPr="00C85516">
          <w:rPr>
            <w:rFonts w:ascii="Times New Roman" w:hAnsi="Times New Roman"/>
            <w:szCs w:val="24"/>
            <w:lang w:val="en-US"/>
            <w:rPrChange w:id="180" w:author="Helder F" w:date="2017-06-26T16:08:00Z">
              <w:rPr>
                <w:rFonts w:ascii="Times New Roman" w:hAnsi="Times New Roman"/>
                <w:szCs w:val="24"/>
              </w:rPr>
            </w:rPrChange>
          </w:rPr>
          <w:t xml:space="preserve">Oncology Group. </w:t>
        </w:r>
        <w:r w:rsidRPr="00C85516">
          <w:rPr>
            <w:rFonts w:ascii="Times New Roman" w:hAnsi="Times New Roman"/>
            <w:szCs w:val="24"/>
            <w:lang w:val="en-US"/>
            <w:rPrChange w:id="181" w:author="Helder F" w:date="2017-06-26T16:09:00Z">
              <w:rPr>
                <w:rFonts w:ascii="Times New Roman" w:hAnsi="Times New Roman"/>
                <w:szCs w:val="24"/>
              </w:rPr>
            </w:rPrChange>
          </w:rPr>
          <w:t>Cancer. 2007 Oct</w:t>
        </w:r>
      </w:ins>
      <w:ins w:id="182" w:author="Helder F" w:date="2017-06-26T16:09:00Z">
        <w:r>
          <w:rPr>
            <w:rFonts w:ascii="Times New Roman" w:hAnsi="Times New Roman"/>
            <w:szCs w:val="24"/>
            <w:lang w:val="en-US"/>
          </w:rPr>
          <w:t xml:space="preserve"> </w:t>
        </w:r>
      </w:ins>
      <w:ins w:id="183" w:author="Helder F" w:date="2017-06-26T16:08:00Z">
        <w:r w:rsidRPr="00C85516">
          <w:rPr>
            <w:rFonts w:ascii="Times New Roman" w:hAnsi="Times New Roman"/>
            <w:szCs w:val="24"/>
            <w:lang w:val="en-US"/>
            <w:rPrChange w:id="184" w:author="Helder F" w:date="2017-06-26T16:09:00Z">
              <w:rPr>
                <w:rFonts w:ascii="Times New Roman" w:hAnsi="Times New Roman"/>
                <w:szCs w:val="24"/>
              </w:rPr>
            </w:rPrChange>
          </w:rPr>
          <w:t>1;110(7):1542-50.</w:t>
        </w:r>
      </w:ins>
    </w:p>
    <w:p w14:paraId="15C6D821" w14:textId="77777777" w:rsidR="00857970" w:rsidRDefault="00857970" w:rsidP="00C85516">
      <w:pPr>
        <w:jc w:val="both"/>
        <w:rPr>
          <w:ins w:id="185" w:author="Helder F" w:date="2017-06-26T16:14:00Z"/>
          <w:rFonts w:ascii="Times New Roman" w:hAnsi="Times New Roman"/>
          <w:szCs w:val="24"/>
          <w:lang w:val="en-US"/>
        </w:rPr>
      </w:pPr>
    </w:p>
    <w:p w14:paraId="19CD471C" w14:textId="6D47D76E" w:rsidR="00857970" w:rsidRPr="00857970" w:rsidRDefault="00857970" w:rsidP="00857970">
      <w:pPr>
        <w:jc w:val="both"/>
        <w:rPr>
          <w:ins w:id="186" w:author="Helder F" w:date="2017-06-26T16:14:00Z"/>
          <w:rFonts w:ascii="Times New Roman" w:hAnsi="Times New Roman"/>
          <w:szCs w:val="24"/>
          <w:lang w:val="en-US"/>
          <w:rPrChange w:id="187" w:author="Helder F" w:date="2017-06-26T16:14:00Z">
            <w:rPr>
              <w:ins w:id="188" w:author="Helder F" w:date="2017-06-26T16:14:00Z"/>
              <w:rFonts w:ascii="Times New Roman" w:hAnsi="Times New Roman"/>
              <w:szCs w:val="24"/>
            </w:rPr>
          </w:rPrChange>
        </w:rPr>
      </w:pPr>
      <w:ins w:id="189" w:author="Helder F" w:date="2017-06-26T16:14:00Z">
        <w:r w:rsidRPr="00857970">
          <w:rPr>
            <w:rFonts w:ascii="Times New Roman" w:hAnsi="Times New Roman"/>
            <w:szCs w:val="24"/>
            <w:lang w:val="en-US"/>
            <w:rPrChange w:id="190" w:author="Helder F" w:date="2017-06-26T16:15:00Z">
              <w:rPr>
                <w:rFonts w:ascii="Times New Roman" w:hAnsi="Times New Roman"/>
                <w:szCs w:val="24"/>
              </w:rPr>
            </w:rPrChange>
          </w:rPr>
          <w:t>Cefalo G, Massimino M, Ruggiero A, Barone G, Ridola V, Spreafico F, Potepan P, Abate ME, Mascarin M, Garrè ML, Perilongo G, Madon E, Colosimo C, Riccardi R.</w:t>
        </w:r>
      </w:ins>
      <w:ins w:id="191" w:author="Helder F" w:date="2017-06-26T16:15:00Z">
        <w:r w:rsidRPr="00857970">
          <w:rPr>
            <w:rFonts w:ascii="Times New Roman" w:hAnsi="Times New Roman"/>
            <w:szCs w:val="24"/>
            <w:lang w:val="en-US"/>
            <w:rPrChange w:id="192" w:author="Helder F" w:date="2017-06-26T16:15:00Z">
              <w:rPr>
                <w:rFonts w:ascii="Times New Roman" w:hAnsi="Times New Roman"/>
                <w:szCs w:val="24"/>
              </w:rPr>
            </w:rPrChange>
          </w:rPr>
          <w:t xml:space="preserve"> </w:t>
        </w:r>
      </w:ins>
      <w:ins w:id="193" w:author="Helder F" w:date="2017-06-26T16:14:00Z">
        <w:r w:rsidRPr="00857970">
          <w:rPr>
            <w:rFonts w:ascii="Times New Roman" w:hAnsi="Times New Roman"/>
            <w:szCs w:val="24"/>
            <w:lang w:val="en-US"/>
            <w:rPrChange w:id="194" w:author="Helder F" w:date="2017-06-26T16:14:00Z">
              <w:rPr>
                <w:rFonts w:ascii="Times New Roman" w:hAnsi="Times New Roman"/>
                <w:szCs w:val="24"/>
              </w:rPr>
            </w:rPrChange>
          </w:rPr>
          <w:t>Temozolomide is an active agent in children with recurrent</w:t>
        </w:r>
      </w:ins>
      <w:ins w:id="195" w:author="Helder F" w:date="2017-06-26T16:15:00Z">
        <w:r>
          <w:rPr>
            <w:rFonts w:ascii="Times New Roman" w:hAnsi="Times New Roman"/>
            <w:szCs w:val="24"/>
            <w:lang w:val="en-US"/>
          </w:rPr>
          <w:t xml:space="preserve"> </w:t>
        </w:r>
      </w:ins>
      <w:ins w:id="196" w:author="Helder F" w:date="2017-06-26T16:14:00Z">
        <w:r w:rsidRPr="00857970">
          <w:rPr>
            <w:rFonts w:ascii="Times New Roman" w:hAnsi="Times New Roman"/>
            <w:szCs w:val="24"/>
            <w:lang w:val="en-US"/>
            <w:rPrChange w:id="197" w:author="Helder F" w:date="2017-06-26T16:14:00Z">
              <w:rPr>
                <w:rFonts w:ascii="Times New Roman" w:hAnsi="Times New Roman"/>
                <w:szCs w:val="24"/>
              </w:rPr>
            </w:rPrChange>
          </w:rPr>
          <w:t>medulloblastoma/primitive neuroectodermal tumor: an Italian multi-institutional</w:t>
        </w:r>
      </w:ins>
      <w:ins w:id="198" w:author="Helder F" w:date="2017-06-26T16:15:00Z">
        <w:r>
          <w:rPr>
            <w:rFonts w:ascii="Times New Roman" w:hAnsi="Times New Roman"/>
            <w:szCs w:val="24"/>
            <w:lang w:val="en-US"/>
          </w:rPr>
          <w:t xml:space="preserve"> </w:t>
        </w:r>
      </w:ins>
      <w:bookmarkStart w:id="199" w:name="_GoBack"/>
      <w:bookmarkEnd w:id="199"/>
      <w:ins w:id="200" w:author="Helder F" w:date="2017-06-26T16:14:00Z">
        <w:r w:rsidRPr="00857970">
          <w:rPr>
            <w:rFonts w:ascii="Times New Roman" w:hAnsi="Times New Roman"/>
            <w:szCs w:val="24"/>
            <w:lang w:val="en-US"/>
            <w:rPrChange w:id="201" w:author="Helder F" w:date="2017-06-26T16:14:00Z">
              <w:rPr>
                <w:rFonts w:ascii="Times New Roman" w:hAnsi="Times New Roman"/>
                <w:szCs w:val="24"/>
              </w:rPr>
            </w:rPrChange>
          </w:rPr>
          <w:t>phase II trial. Neuro Oncol. 2014 May;16(5):748-53. doi: 10.1093/neuonc/not320.</w:t>
        </w:r>
      </w:ins>
    </w:p>
    <w:p w14:paraId="1A1A995E" w14:textId="77777777" w:rsidR="00857970" w:rsidRPr="00C85516" w:rsidRDefault="00857970" w:rsidP="00C85516">
      <w:pPr>
        <w:jc w:val="both"/>
        <w:rPr>
          <w:ins w:id="202" w:author="Helder F" w:date="2017-06-26T16:08:00Z"/>
          <w:rFonts w:ascii="Times New Roman" w:hAnsi="Times New Roman"/>
          <w:szCs w:val="24"/>
          <w:lang w:val="en-US"/>
          <w:rPrChange w:id="203" w:author="Helder F" w:date="2017-06-26T16:09:00Z">
            <w:rPr>
              <w:ins w:id="204" w:author="Helder F" w:date="2017-06-26T16:08:00Z"/>
              <w:rFonts w:ascii="Times New Roman" w:hAnsi="Times New Roman"/>
              <w:szCs w:val="24"/>
            </w:rPr>
          </w:rPrChange>
        </w:rPr>
      </w:pPr>
    </w:p>
    <w:p w14:paraId="3187A19A" w14:textId="77777777" w:rsidR="00A4495D" w:rsidRPr="005F4300" w:rsidDel="00A4495D" w:rsidRDefault="00A4495D" w:rsidP="00301189">
      <w:pPr>
        <w:jc w:val="both"/>
        <w:rPr>
          <w:del w:id="205" w:author="Helder F" w:date="2017-06-26T16:03:00Z"/>
          <w:rFonts w:ascii="Times New Roman" w:hAnsi="Times New Roman"/>
          <w:szCs w:val="24"/>
          <w:lang w:val="en-US"/>
          <w:rPrChange w:id="206" w:author="Helder F" w:date="2017-06-26T15:59:00Z">
            <w:rPr>
              <w:del w:id="207" w:author="Helder F" w:date="2017-06-26T16:03:00Z"/>
              <w:rFonts w:ascii="Times New Roman" w:hAnsi="Times New Roman"/>
              <w:szCs w:val="24"/>
            </w:rPr>
          </w:rPrChange>
        </w:rPr>
      </w:pPr>
    </w:p>
    <w:p w14:paraId="3F3FD18D" w14:textId="77777777" w:rsidR="00702A56" w:rsidRPr="005F4300" w:rsidRDefault="00857970" w:rsidP="00A4495D">
      <w:pPr>
        <w:jc w:val="both"/>
        <w:rPr>
          <w:rFonts w:ascii="Times New Roman" w:hAnsi="Times New Roman"/>
          <w:lang w:val="en-US"/>
          <w:rPrChange w:id="208" w:author="Helder F" w:date="2017-06-26T15:59:00Z">
            <w:rPr>
              <w:rFonts w:ascii="Times New Roman" w:hAnsi="Times New Roman"/>
            </w:rPr>
          </w:rPrChange>
        </w:rPr>
        <w:pPrChange w:id="209" w:author="Helder F" w:date="2017-06-26T16:03:00Z">
          <w:pPr/>
        </w:pPrChange>
      </w:pPr>
    </w:p>
    <w:sectPr w:rsidR="00702A56" w:rsidRPr="005F4300" w:rsidSect="00B4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der F">
    <w15:presenceInfo w15:providerId="Windows Live" w15:userId="0af98553e71092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89"/>
    <w:rsid w:val="00005C15"/>
    <w:rsid w:val="0007322D"/>
    <w:rsid w:val="000739F3"/>
    <w:rsid w:val="000D2D01"/>
    <w:rsid w:val="000F0EBB"/>
    <w:rsid w:val="000F1CF9"/>
    <w:rsid w:val="000F6EC1"/>
    <w:rsid w:val="001121C9"/>
    <w:rsid w:val="001400FA"/>
    <w:rsid w:val="001503DC"/>
    <w:rsid w:val="00155A6D"/>
    <w:rsid w:val="00185366"/>
    <w:rsid w:val="00186BF4"/>
    <w:rsid w:val="001B0F05"/>
    <w:rsid w:val="00203A78"/>
    <w:rsid w:val="00216228"/>
    <w:rsid w:val="002214FD"/>
    <w:rsid w:val="002328DB"/>
    <w:rsid w:val="002357A4"/>
    <w:rsid w:val="00243A98"/>
    <w:rsid w:val="0028297B"/>
    <w:rsid w:val="00290D85"/>
    <w:rsid w:val="002B481F"/>
    <w:rsid w:val="00301189"/>
    <w:rsid w:val="00324E2E"/>
    <w:rsid w:val="003367E2"/>
    <w:rsid w:val="0035013C"/>
    <w:rsid w:val="00352675"/>
    <w:rsid w:val="003A6D71"/>
    <w:rsid w:val="003D51E1"/>
    <w:rsid w:val="00407F82"/>
    <w:rsid w:val="00427E3C"/>
    <w:rsid w:val="004505DC"/>
    <w:rsid w:val="00451DCD"/>
    <w:rsid w:val="00454972"/>
    <w:rsid w:val="004935E1"/>
    <w:rsid w:val="004A276F"/>
    <w:rsid w:val="004B3B5C"/>
    <w:rsid w:val="004F2905"/>
    <w:rsid w:val="00507060"/>
    <w:rsid w:val="005273C8"/>
    <w:rsid w:val="00542914"/>
    <w:rsid w:val="0055706B"/>
    <w:rsid w:val="005B53C8"/>
    <w:rsid w:val="005F4300"/>
    <w:rsid w:val="0060513A"/>
    <w:rsid w:val="00625C37"/>
    <w:rsid w:val="00636E71"/>
    <w:rsid w:val="00655C39"/>
    <w:rsid w:val="006A351F"/>
    <w:rsid w:val="006B7F96"/>
    <w:rsid w:val="006C716B"/>
    <w:rsid w:val="006D3C75"/>
    <w:rsid w:val="006D44DA"/>
    <w:rsid w:val="00746E08"/>
    <w:rsid w:val="007934AE"/>
    <w:rsid w:val="007A0B93"/>
    <w:rsid w:val="007A6B5C"/>
    <w:rsid w:val="007B5EF8"/>
    <w:rsid w:val="008048AF"/>
    <w:rsid w:val="008308AD"/>
    <w:rsid w:val="00851491"/>
    <w:rsid w:val="00857970"/>
    <w:rsid w:val="008A204A"/>
    <w:rsid w:val="008A465F"/>
    <w:rsid w:val="008C33AF"/>
    <w:rsid w:val="008F6580"/>
    <w:rsid w:val="00904912"/>
    <w:rsid w:val="009530E0"/>
    <w:rsid w:val="009D00AA"/>
    <w:rsid w:val="009D03F8"/>
    <w:rsid w:val="00A13A0C"/>
    <w:rsid w:val="00A35510"/>
    <w:rsid w:val="00A4495D"/>
    <w:rsid w:val="00A63549"/>
    <w:rsid w:val="00A913D2"/>
    <w:rsid w:val="00A94B2B"/>
    <w:rsid w:val="00AE030B"/>
    <w:rsid w:val="00AE7760"/>
    <w:rsid w:val="00B1241E"/>
    <w:rsid w:val="00B35E0E"/>
    <w:rsid w:val="00B41BFE"/>
    <w:rsid w:val="00B443AA"/>
    <w:rsid w:val="00B57146"/>
    <w:rsid w:val="00B93709"/>
    <w:rsid w:val="00BD7A9D"/>
    <w:rsid w:val="00BF657F"/>
    <w:rsid w:val="00C132DF"/>
    <w:rsid w:val="00C3469B"/>
    <w:rsid w:val="00C53F86"/>
    <w:rsid w:val="00C6515C"/>
    <w:rsid w:val="00C65246"/>
    <w:rsid w:val="00C755AA"/>
    <w:rsid w:val="00C85516"/>
    <w:rsid w:val="00CA28B5"/>
    <w:rsid w:val="00CB5522"/>
    <w:rsid w:val="00CC06A3"/>
    <w:rsid w:val="00CC2570"/>
    <w:rsid w:val="00CE4FE8"/>
    <w:rsid w:val="00D73E1B"/>
    <w:rsid w:val="00DC0266"/>
    <w:rsid w:val="00DE1D14"/>
    <w:rsid w:val="00E03C08"/>
    <w:rsid w:val="00E30D88"/>
    <w:rsid w:val="00E40258"/>
    <w:rsid w:val="00E74449"/>
    <w:rsid w:val="00EB0D4A"/>
    <w:rsid w:val="00ED44D6"/>
    <w:rsid w:val="00F0161C"/>
    <w:rsid w:val="00F611A1"/>
    <w:rsid w:val="00F97D59"/>
    <w:rsid w:val="00FB1D32"/>
    <w:rsid w:val="00FB57DA"/>
    <w:rsid w:val="00FE18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8583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189"/>
    <w:pPr>
      <w:spacing w:line="360" w:lineRule="auto"/>
      <w:jc w:val="center"/>
    </w:pPr>
    <w:rPr>
      <w:rFonts w:ascii="Arial" w:eastAsia="Calibri" w:hAnsi="Arial" w:cs="Times New Roman"/>
      <w:szCs w:val="22"/>
      <w:lang w:val="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0739F3"/>
    <w:pPr>
      <w:spacing w:line="240" w:lineRule="auto"/>
    </w:pPr>
    <w:rPr>
      <w:rFonts w:cs="Arial"/>
      <w:sz w:val="18"/>
      <w:szCs w:val="18"/>
    </w:rPr>
  </w:style>
  <w:style w:type="character" w:customStyle="1" w:styleId="TextodebaloChar">
    <w:name w:val="Texto de balão Char"/>
    <w:basedOn w:val="Fontepargpadro"/>
    <w:link w:val="Textodebalo"/>
    <w:uiPriority w:val="99"/>
    <w:semiHidden/>
    <w:rsid w:val="000739F3"/>
    <w:rPr>
      <w:rFonts w:ascii="Arial" w:eastAsia="Calibri" w:hAnsi="Arial" w:cs="Arial"/>
      <w:sz w:val="18"/>
      <w:szCs w:val="18"/>
      <w:lang w:val="pt-BR"/>
    </w:rPr>
  </w:style>
  <w:style w:type="paragraph" w:styleId="Pr-formataoHTML">
    <w:name w:val="HTML Preformatted"/>
    <w:basedOn w:val="Normal"/>
    <w:link w:val="Pr-formataoHTMLChar"/>
    <w:uiPriority w:val="99"/>
    <w:semiHidden/>
    <w:unhideWhenUsed/>
    <w:rsid w:val="006D3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EastAsia"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D3C75"/>
    <w:rPr>
      <w:rFonts w:ascii="Courier New" w:eastAsiaTheme="minorEastAsia" w:hAnsi="Courier New" w:cs="Courier New"/>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888">
      <w:bodyDiv w:val="1"/>
      <w:marLeft w:val="0"/>
      <w:marRight w:val="0"/>
      <w:marTop w:val="0"/>
      <w:marBottom w:val="0"/>
      <w:divBdr>
        <w:top w:val="none" w:sz="0" w:space="0" w:color="auto"/>
        <w:left w:val="none" w:sz="0" w:space="0" w:color="auto"/>
        <w:bottom w:val="none" w:sz="0" w:space="0" w:color="auto"/>
        <w:right w:val="none" w:sz="0" w:space="0" w:color="auto"/>
      </w:divBdr>
    </w:div>
    <w:div w:id="316960151">
      <w:bodyDiv w:val="1"/>
      <w:marLeft w:val="0"/>
      <w:marRight w:val="0"/>
      <w:marTop w:val="0"/>
      <w:marBottom w:val="0"/>
      <w:divBdr>
        <w:top w:val="none" w:sz="0" w:space="0" w:color="auto"/>
        <w:left w:val="none" w:sz="0" w:space="0" w:color="auto"/>
        <w:bottom w:val="none" w:sz="0" w:space="0" w:color="auto"/>
        <w:right w:val="none" w:sz="0" w:space="0" w:color="auto"/>
      </w:divBdr>
    </w:div>
    <w:div w:id="530804367">
      <w:bodyDiv w:val="1"/>
      <w:marLeft w:val="0"/>
      <w:marRight w:val="0"/>
      <w:marTop w:val="0"/>
      <w:marBottom w:val="0"/>
      <w:divBdr>
        <w:top w:val="none" w:sz="0" w:space="0" w:color="auto"/>
        <w:left w:val="none" w:sz="0" w:space="0" w:color="auto"/>
        <w:bottom w:val="none" w:sz="0" w:space="0" w:color="auto"/>
        <w:right w:val="none" w:sz="0" w:space="0" w:color="auto"/>
      </w:divBdr>
    </w:div>
    <w:div w:id="652755910">
      <w:bodyDiv w:val="1"/>
      <w:marLeft w:val="0"/>
      <w:marRight w:val="0"/>
      <w:marTop w:val="0"/>
      <w:marBottom w:val="0"/>
      <w:divBdr>
        <w:top w:val="none" w:sz="0" w:space="0" w:color="auto"/>
        <w:left w:val="none" w:sz="0" w:space="0" w:color="auto"/>
        <w:bottom w:val="none" w:sz="0" w:space="0" w:color="auto"/>
        <w:right w:val="none" w:sz="0" w:space="0" w:color="auto"/>
      </w:divBdr>
    </w:div>
    <w:div w:id="731539083">
      <w:bodyDiv w:val="1"/>
      <w:marLeft w:val="0"/>
      <w:marRight w:val="0"/>
      <w:marTop w:val="0"/>
      <w:marBottom w:val="0"/>
      <w:divBdr>
        <w:top w:val="none" w:sz="0" w:space="0" w:color="auto"/>
        <w:left w:val="none" w:sz="0" w:space="0" w:color="auto"/>
        <w:bottom w:val="none" w:sz="0" w:space="0" w:color="auto"/>
        <w:right w:val="none" w:sz="0" w:space="0" w:color="auto"/>
      </w:divBdr>
    </w:div>
    <w:div w:id="1098911072">
      <w:bodyDiv w:val="1"/>
      <w:marLeft w:val="0"/>
      <w:marRight w:val="0"/>
      <w:marTop w:val="0"/>
      <w:marBottom w:val="0"/>
      <w:divBdr>
        <w:top w:val="none" w:sz="0" w:space="0" w:color="auto"/>
        <w:left w:val="none" w:sz="0" w:space="0" w:color="auto"/>
        <w:bottom w:val="none" w:sz="0" w:space="0" w:color="auto"/>
        <w:right w:val="none" w:sz="0" w:space="0" w:color="auto"/>
      </w:divBdr>
    </w:div>
    <w:div w:id="1224411987">
      <w:bodyDiv w:val="1"/>
      <w:marLeft w:val="0"/>
      <w:marRight w:val="0"/>
      <w:marTop w:val="0"/>
      <w:marBottom w:val="0"/>
      <w:divBdr>
        <w:top w:val="none" w:sz="0" w:space="0" w:color="auto"/>
        <w:left w:val="none" w:sz="0" w:space="0" w:color="auto"/>
        <w:bottom w:val="none" w:sz="0" w:space="0" w:color="auto"/>
        <w:right w:val="none" w:sz="0" w:space="0" w:color="auto"/>
      </w:divBdr>
    </w:div>
    <w:div w:id="1397321996">
      <w:bodyDiv w:val="1"/>
      <w:marLeft w:val="0"/>
      <w:marRight w:val="0"/>
      <w:marTop w:val="0"/>
      <w:marBottom w:val="0"/>
      <w:divBdr>
        <w:top w:val="none" w:sz="0" w:space="0" w:color="auto"/>
        <w:left w:val="none" w:sz="0" w:space="0" w:color="auto"/>
        <w:bottom w:val="none" w:sz="0" w:space="0" w:color="auto"/>
        <w:right w:val="none" w:sz="0" w:space="0" w:color="auto"/>
      </w:divBdr>
    </w:div>
    <w:div w:id="1535581372">
      <w:bodyDiv w:val="1"/>
      <w:marLeft w:val="0"/>
      <w:marRight w:val="0"/>
      <w:marTop w:val="0"/>
      <w:marBottom w:val="0"/>
      <w:divBdr>
        <w:top w:val="none" w:sz="0" w:space="0" w:color="auto"/>
        <w:left w:val="none" w:sz="0" w:space="0" w:color="auto"/>
        <w:bottom w:val="none" w:sz="0" w:space="0" w:color="auto"/>
        <w:right w:val="none" w:sz="0" w:space="0" w:color="auto"/>
      </w:divBdr>
    </w:div>
    <w:div w:id="1567496958">
      <w:bodyDiv w:val="1"/>
      <w:marLeft w:val="0"/>
      <w:marRight w:val="0"/>
      <w:marTop w:val="0"/>
      <w:marBottom w:val="0"/>
      <w:divBdr>
        <w:top w:val="none" w:sz="0" w:space="0" w:color="auto"/>
        <w:left w:val="none" w:sz="0" w:space="0" w:color="auto"/>
        <w:bottom w:val="none" w:sz="0" w:space="0" w:color="auto"/>
        <w:right w:val="none" w:sz="0" w:space="0" w:color="auto"/>
      </w:divBdr>
    </w:div>
    <w:div w:id="1888488516">
      <w:bodyDiv w:val="1"/>
      <w:marLeft w:val="0"/>
      <w:marRight w:val="0"/>
      <w:marTop w:val="0"/>
      <w:marBottom w:val="0"/>
      <w:divBdr>
        <w:top w:val="none" w:sz="0" w:space="0" w:color="auto"/>
        <w:left w:val="none" w:sz="0" w:space="0" w:color="auto"/>
        <w:bottom w:val="none" w:sz="0" w:space="0" w:color="auto"/>
        <w:right w:val="none" w:sz="0" w:space="0" w:color="auto"/>
      </w:divBdr>
    </w:div>
    <w:div w:id="1996374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2873</Words>
  <Characters>15515</Characters>
  <Application>Microsoft Macintosh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Sarrafan</dc:creator>
  <cp:keywords/>
  <dc:description/>
  <cp:lastModifiedBy>Helder F</cp:lastModifiedBy>
  <cp:revision>43</cp:revision>
  <dcterms:created xsi:type="dcterms:W3CDTF">2017-06-22T16:49:00Z</dcterms:created>
  <dcterms:modified xsi:type="dcterms:W3CDTF">2017-06-26T19:15:00Z</dcterms:modified>
</cp:coreProperties>
</file>