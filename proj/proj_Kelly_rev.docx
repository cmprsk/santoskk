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466725" cy="5994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UNIVERSIDADE FEDERAL DO CEARÁ</w:t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faculdade de farmácia, odontologia e enfermagem</w:t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DEPARTAMENTO DE farmácia</w:t>
      </w:r>
    </w:p>
    <w:p>
      <w:pPr>
        <w:pStyle w:val="CapaFolhaDeRosto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apaFolhaDeRosto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apaFolhaDeRosto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apaFolhaDeRosto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apaFolhaDeRosto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apaFolhaDeRosto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kelly kaliana dos santos</w:t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AVALIAÇÃO RETROSPECTIVA DE PACIENTES COM TUMORES CEREBRAIS RECORRENTES TRATADOS COM VIMBLASTINA OU TEMOZOLOMIDA NO HOSPITAL INFANTIL ALBERT SABIN ENTRE 2007-2012</w:t>
      </w:r>
    </w:p>
    <w:p>
      <w:pPr>
        <w:pStyle w:val="CapaFolhaDeRosto"/>
        <w:rPr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fortaleza</w:t>
      </w:r>
    </w:p>
    <w:p>
      <w:pPr>
        <w:sectPr>
          <w:headerReference w:type="default" r:id="rId3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2016</w:t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kelly kaliana dos santos</w:t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AVALIAÇÃO RETROSPECTIVA DE PACIENTES COM TUMORES CEREBRAIS RECORRENTES TRATADOS COM VIMBLASTINA OU TEMOZOLOMIDA NO HOSPITAL INFANTIL ALBERT SABIN ENTRE 2007-2012</w:t>
      </w:r>
    </w:p>
    <w:p>
      <w:pPr>
        <w:pStyle w:val="CapaFolhaDeRosto"/>
        <w:rPr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CapaFolhaDeRosto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FNaturezadoTrabalhoOrientado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Projeto de pesquisa apresentado a Disciplina de Monografia I do curso de Graduação em Ciências Farmacêuticas Universidade Federal do Ceará.</w:t>
      </w:r>
    </w:p>
    <w:p>
      <w:pPr>
        <w:pStyle w:val="CFNaturezadoTrabalhoOrientado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FNaturezadoTrabalhoOrientador"/>
        <w:rPr/>
      </w:pPr>
      <w:r>
        <w:rPr>
          <w:rFonts w:cs="Times New Roman" w:ascii="Times New Roman" w:hAnsi="Times New Roman"/>
        </w:rPr>
        <w:t>Orientador: Prof. Dr. Juvenia Bezerra Fontenele.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aFolhaDeRos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FORTALEZA</w:t>
      </w:r>
    </w:p>
    <w:p>
      <w:pPr>
        <w:pStyle w:val="CapaFolhaDeRosto"/>
        <w:rPr>
          <w:rFonts w:ascii="Times New Roman" w:hAnsi="Times New Roman" w:cs="Times New Roman"/>
          <w:b w:val="false"/>
          <w:b w:val="false"/>
          <w:color w:val="000000"/>
          <w:szCs w:val="24"/>
        </w:rPr>
      </w:pPr>
      <w:r>
        <w:rPr>
          <w:rFonts w:cs="Times New Roman" w:ascii="Times New Roman" w:hAnsi="Times New Roman"/>
        </w:rPr>
        <w:t>2016</w:t>
      </w:r>
    </w:p>
    <w:p>
      <w:pPr>
        <w:pStyle w:val="Normal"/>
        <w:tabs>
          <w:tab w:val="left" w:pos="3345" w:leader="none"/>
          <w:tab w:val="left" w:pos="3600" w:leader="none"/>
          <w:tab w:val="left" w:pos="4770" w:leader="none"/>
        </w:tabs>
        <w:rPr>
          <w:rFonts w:ascii="Times New Roman" w:hAnsi="Times New Roman" w:cs="Times New Roman"/>
          <w:b/>
          <w:b/>
          <w:color w:val="000000"/>
          <w:szCs w:val="24"/>
        </w:rPr>
      </w:pPr>
      <w:r>
        <w:rPr>
          <w:rFonts w:cs="Times New Roman" w:ascii="Times New Roman" w:hAnsi="Times New Roman"/>
          <w:b/>
          <w:color w:val="000000"/>
          <w:szCs w:val="24"/>
        </w:rPr>
        <w:t>SUMÁRIO</w:t>
      </w:r>
    </w:p>
    <w:p>
      <w:pPr>
        <w:pStyle w:val="Subtitle"/>
        <w:jc w:val="both"/>
        <w:rPr>
          <w:rFonts w:ascii="Times New Roman" w:hAnsi="Times New Roman" w:cs="Times New Roman"/>
          <w:b/>
          <w:b/>
          <w:color w:val="000000"/>
          <w:szCs w:val="24"/>
        </w:rPr>
      </w:pPr>
      <w:r>
        <w:rPr>
          <w:rFonts w:cs="Times New Roman" w:ascii="Times New Roman" w:hAnsi="Times New Roman"/>
          <w:b/>
          <w:color w:val="000000"/>
          <w:szCs w:val="24"/>
        </w:rPr>
      </w:r>
    </w:p>
    <w:tbl>
      <w:tblPr>
        <w:tblW w:w="9287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4"/>
        <w:gridCol w:w="7643"/>
        <w:gridCol w:w="760"/>
      </w:tblGrid>
      <w:tr>
        <w:trPr/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1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Subtitl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lang w:val="pt-BR" w:eastAsia="pt-BR"/>
              </w:rPr>
            </w:pPr>
            <w:r>
              <w:rPr>
                <w:rFonts w:cs="Times New Roman" w:ascii="Times New Roman" w:hAnsi="Times New Roman"/>
                <w:b/>
                <w:lang w:val="pt-BR" w:eastAsia="pt-BR"/>
              </w:rPr>
              <w:t>INTRODUÇÃO</w:t>
            </w:r>
            <w:r>
              <w:rPr>
                <w:rFonts w:cs="Times New Roman" w:ascii="Times New Roman" w:hAnsi="Times New Roman"/>
                <w:lang w:val="pt-BR" w:eastAsia="pt-BR"/>
              </w:rPr>
              <w:t>................................................................................................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04</w:t>
            </w:r>
          </w:p>
        </w:tc>
      </w:tr>
      <w:tr>
        <w:trPr/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2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JUSTIFICATIVA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...........................................................................................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06</w:t>
            </w:r>
          </w:p>
        </w:tc>
      </w:tr>
      <w:tr>
        <w:trPr/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3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OBJETIVOS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...................................................................................................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07</w:t>
            </w:r>
          </w:p>
        </w:tc>
      </w:tr>
      <w:tr>
        <w:trPr>
          <w:trHeight w:val="567" w:hRule="atLeast"/>
        </w:trPr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4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REFERENCIAL TEÓRICO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08</w:t>
            </w:r>
          </w:p>
        </w:tc>
      </w:tr>
      <w:tr>
        <w:trPr/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5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MATERIAIS E MÉTODOS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..........................................................................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10</w:t>
            </w:r>
          </w:p>
        </w:tc>
      </w:tr>
      <w:tr>
        <w:trPr/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6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ORÇAMENTO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...............................................................................................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12</w:t>
            </w:r>
          </w:p>
        </w:tc>
      </w:tr>
      <w:tr>
        <w:trPr/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7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CRONOGRAMA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............................................................................................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13</w:t>
            </w:r>
          </w:p>
        </w:tc>
      </w:tr>
      <w:tr>
        <w:trPr/>
        <w:tc>
          <w:tcPr>
            <w:tcW w:w="884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/>
                <w:b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8</w:t>
            </w:r>
          </w:p>
        </w:tc>
        <w:tc>
          <w:tcPr>
            <w:tcW w:w="7643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</w:rPr>
              <w:t>REFERÊNCIAS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..............................................................................................</w:t>
            </w:r>
          </w:p>
        </w:tc>
        <w:tc>
          <w:tcPr>
            <w:tcW w:w="760" w:type="dxa"/>
            <w:tcBorders/>
            <w:shd w:fill="FFFFFF" w:val="clear"/>
          </w:tcPr>
          <w:p>
            <w:pPr>
              <w:pStyle w:val="Normal"/>
              <w:spacing w:lineRule="auto" w:line="276" w:before="0" w:after="200"/>
              <w:jc w:val="star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14</w:t>
            </w:r>
          </w:p>
        </w:tc>
      </w:tr>
    </w:tbl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spacing w:lineRule="auto" w:line="276" w:before="0" w:after="200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jc w:val="start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jc w:val="star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1 INTRODUÇÃO</w:t>
      </w:r>
    </w:p>
    <w:p>
      <w:pPr>
        <w:pStyle w:val="BodyText2"/>
        <w:ind w:firstLine="36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cs="Times New Roman" w:ascii="Times New Roman" w:hAnsi="Times New Roman"/>
          <w:b/>
          <w:sz w:val="21"/>
          <w:szCs w:val="21"/>
        </w:rPr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Os tumores do sistema nervoso central (SNC) representam a segunda forma de câncer mais comum em crianças e a principal neoplasia sólida na infância nos EUA, ocorrendo em torno de 21,3% de todas as crianças com doenças malignas, (AMERICAN CANCER SOCIETY, 2010) com incidência anual de 2,5 casos por 100.000. (</w:t>
      </w:r>
      <w:commentRangeStart w:id="0"/>
      <w:r>
        <w:rPr>
          <w:rFonts w:cs="Times New Roman" w:ascii="Times New Roman" w:hAnsi="Times New Roman"/>
          <w:szCs w:val="24"/>
        </w:rPr>
        <w:t xml:space="preserve">RIES </w:t>
      </w:r>
      <w:r>
        <w:rPr>
          <w:rStyle w:val="CommentReference"/>
          <w:rFonts w:eastAsia="Times New Roman" w:cs="Times New Roman" w:ascii="Times New Roman" w:hAnsi="Times New Roman"/>
          <w:vanish w:val="false"/>
          <w:lang w:val="pt-PT"/>
        </w:rPr>
      </w:r>
      <w:commentRangeEnd w:id="0"/>
      <w:r>
        <w:commentReference w:id="0"/>
      </w:r>
      <w:r>
        <w:rPr>
          <w:rFonts w:cs="Times New Roman" w:ascii="Times New Roman" w:hAnsi="Times New Roman"/>
          <w:i/>
          <w:szCs w:val="24"/>
        </w:rPr>
        <w:t>et al.,</w:t>
      </w:r>
      <w:r>
        <w:rPr>
          <w:rFonts w:cs="Times New Roman" w:ascii="Times New Roman" w:hAnsi="Times New Roman"/>
          <w:szCs w:val="24"/>
        </w:rPr>
        <w:t xml:space="preserve"> 1999) Estima-se que, no mundo inteiro, cerca de 8 a 15% das neoplasias pediátricas são representadas por esse grupo, sendo o mais frequente tumor sólido pediátrico. (RIES </w:t>
      </w:r>
      <w:r>
        <w:rPr>
          <w:rFonts w:cs="Times New Roman" w:ascii="Times New Roman" w:hAnsi="Times New Roman"/>
          <w:i/>
          <w:szCs w:val="24"/>
        </w:rPr>
        <w:t>et al.</w:t>
      </w:r>
      <w:r>
        <w:rPr>
          <w:rFonts w:cs="Times New Roman" w:ascii="Times New Roman" w:hAnsi="Times New Roman"/>
          <w:szCs w:val="24"/>
        </w:rPr>
        <w:t xml:space="preserve">, 1999; LITTLE, 1999) </w:t>
      </w:r>
    </w:p>
    <w:p>
      <w:pPr>
        <w:pStyle w:val="Normal"/>
        <w:ind w:firstLine="1134"/>
        <w:jc w:val="both"/>
        <w:rPr/>
      </w:pPr>
      <w:r>
        <w:rPr>
          <w:rFonts w:cs="Times New Roman" w:ascii="Times New Roman" w:hAnsi="Times New Roman"/>
          <w:szCs w:val="24"/>
        </w:rPr>
        <w:t xml:space="preserve">Nos países em desenvolvimento, constituem o terceiro tipo de câncer mais incidente em crianças. (LITTLE, 1999) Em Fortaleza (CE), a incidência ajustada para a idade no período de 1998 a 2002 foi de 1,3 casos por 100.000 crianças menores de 18 anos, </w:t>
      </w:r>
      <w:commentRangeStart w:id="1"/>
      <w:r>
        <w:rPr>
          <w:rFonts w:cs="Times New Roman" w:ascii="Times New Roman" w:hAnsi="Times New Roman"/>
          <w:strike/>
          <w:color w:val="FF0000"/>
          <w:szCs w:val="24"/>
        </w:rPr>
        <w:t>correspondendo</w:t>
      </w:r>
      <w:r>
        <w:rPr>
          <w:rStyle w:val="CommentReference"/>
          <w:rFonts w:eastAsia="Times New Roman" w:cs="Times New Roman" w:ascii="Times New Roman" w:hAnsi="Times New Roman"/>
          <w:vanish w:val="false"/>
          <w:lang w:val="pt-PT"/>
        </w:rPr>
      </w:r>
      <w:commentRangeEnd w:id="1"/>
      <w:r>
        <w:commentReference w:id="1"/>
      </w:r>
      <w:r>
        <w:rPr>
          <w:rFonts w:cs="Times New Roman" w:ascii="Times New Roman" w:hAnsi="Times New Roman"/>
          <w:strike/>
          <w:color w:val="FF0000"/>
          <w:szCs w:val="24"/>
        </w:rPr>
        <w:t xml:space="preserve"> a incidência anual de 2,6 casos por 100.000</w:t>
      </w:r>
      <w:r>
        <w:rPr>
          <w:rFonts w:cs="Times New Roman" w:ascii="Times New Roman" w:hAnsi="Times New Roman"/>
          <w:szCs w:val="24"/>
        </w:rPr>
        <w:t>. Isso representa 11% de todos os diagnósticos de câncer pediátrico, ocupando o terceiro lugar entre os grupos de neoplasias infantis, abaixo apenas de leucemias (30%) e linfomas (15%). (INCA, 2008)</w:t>
      </w:r>
    </w:p>
    <w:p>
      <w:pPr>
        <w:pStyle w:val="Normal"/>
        <w:ind w:firstLine="1134"/>
        <w:jc w:val="both"/>
        <w:rPr/>
      </w:pPr>
      <w:r>
        <w:rPr>
          <w:rFonts w:cs="Times New Roman" w:ascii="Times New Roman" w:hAnsi="Times New Roman"/>
          <w:szCs w:val="24"/>
        </w:rPr>
        <w:t xml:space="preserve">Um terço desses tumores é diagnosticado antes dos 3 anos de idade. Meninos são mais afetados que meninas, dependendo do tipo neoplásico e da idade do paciente. (GURNEY; SMITH; BURNIN, 1999) A incidência de tumores do SNC está aumentando progressivamente e a sobrevida melhorou pouco em relação às outras neoplasias. Apesar desses tumores representarem a segunda neoplasia mais comum da infância, são as causas </w:t>
      </w:r>
      <w:commentRangeStart w:id="2"/>
      <w:r>
        <w:rPr>
          <w:rFonts w:cs="Times New Roman" w:ascii="Times New Roman" w:hAnsi="Times New Roman"/>
          <w:szCs w:val="24"/>
        </w:rPr>
        <w:t xml:space="preserve">mais comuns de mortalidade </w:t>
      </w:r>
      <w:r>
        <w:rPr>
          <w:rStyle w:val="CommentReference"/>
          <w:rFonts w:eastAsia="Times New Roman" w:cs="Times New Roman" w:ascii="Times New Roman" w:hAnsi="Times New Roman"/>
          <w:vanish w:val="false"/>
          <w:lang w:val="pt-PT"/>
        </w:rPr>
      </w:r>
      <w:commentRangeEnd w:id="2"/>
      <w:r>
        <w:commentReference w:id="2"/>
      </w:r>
      <w:r>
        <w:rPr>
          <w:rFonts w:cs="Times New Roman" w:ascii="Times New Roman" w:hAnsi="Times New Roman"/>
          <w:szCs w:val="24"/>
        </w:rPr>
        <w:t>(30%) por câncer na juventude e a segunda maior causa de mortes de crianças a partir do primeiro ano de vida, sendo superada apenas pelos acidentes. (GURNEY; SMITH; BURNIN, 1999)</w:t>
      </w:r>
    </w:p>
    <w:p>
      <w:pPr>
        <w:pStyle w:val="Normal"/>
        <w:ind w:firstLine="1134"/>
        <w:jc w:val="both"/>
        <w:rPr/>
      </w:pPr>
      <w:r>
        <w:rPr>
          <w:rFonts w:cs="Times New Roman" w:ascii="Times New Roman" w:hAnsi="Times New Roman"/>
          <w:szCs w:val="24"/>
        </w:rPr>
        <w:t xml:space="preserve">Houve um declínio em 1,1% ao ano da mortalidade relacionada aos tumores de SNC de 1975 a 1995 nos EUA. (RIES </w:t>
      </w:r>
      <w:r>
        <w:rPr>
          <w:rFonts w:cs="Times New Roman" w:ascii="Times New Roman" w:hAnsi="Times New Roman"/>
          <w:i/>
          <w:szCs w:val="24"/>
        </w:rPr>
        <w:t>et al.,</w:t>
      </w:r>
      <w:r>
        <w:rPr>
          <w:rFonts w:cs="Times New Roman" w:ascii="Times New Roman" w:hAnsi="Times New Roman"/>
          <w:szCs w:val="24"/>
        </w:rPr>
        <w:t xml:space="preserve"> 1999) Autores brasileiros não encontraram redução de mortalidade em crianças diagnosticadas com tumores cerebrais no período de 1980 a 1998. (MONTEIRO; KOIFMAN, 2003) Em Fortaleza, relatou-se uma discreta redução de 1,3 para 1,1</w:t>
      </w:r>
      <w:ins w:id="0" w:author="Francisco Felix" w:date="2016-01-04T21:59:00Z">
        <w:r>
          <w:rPr>
            <w:rFonts w:cs="Times New Roman" w:ascii="Times New Roman" w:hAnsi="Times New Roman"/>
            <w:szCs w:val="24"/>
          </w:rPr>
          <w:t xml:space="preserve"> </w:t>
        </w:r>
      </w:ins>
      <w:del w:id="1" w:author="Francisco Felix" w:date="2016-01-04T21:59:00Z">
        <w:r>
          <w:rPr>
            <w:rFonts w:cs="Times New Roman" w:ascii="Times New Roman" w:hAnsi="Times New Roman"/>
            <w:szCs w:val="24"/>
          </w:rPr>
          <w:delText xml:space="preserve">obitos </w:delText>
        </w:r>
      </w:del>
      <w:ins w:id="2" w:author="Francisco Felix" w:date="2016-01-04T21:59:00Z">
        <w:r>
          <w:rPr>
            <w:rFonts w:cs="Times New Roman" w:ascii="Times New Roman" w:hAnsi="Times New Roman"/>
            <w:szCs w:val="24"/>
          </w:rPr>
          <w:t xml:space="preserve">óbitos </w:t>
        </w:r>
      </w:ins>
      <w:r>
        <w:rPr>
          <w:rFonts w:cs="Times New Roman" w:ascii="Times New Roman" w:hAnsi="Times New Roman"/>
          <w:szCs w:val="24"/>
        </w:rPr>
        <w:t xml:space="preserve">por 100.000 habitantes </w:t>
      </w:r>
      <w:ins w:id="3" w:author="Francisco Felix" w:date="2016-01-04T22:00:00Z">
        <w:r>
          <w:rPr>
            <w:rFonts w:cs="Times New Roman" w:ascii="Times New Roman" w:hAnsi="Times New Roman"/>
            <w:szCs w:val="24"/>
          </w:rPr>
          <w:t xml:space="preserve">para </w:t>
        </w:r>
      </w:ins>
      <w:del w:id="4" w:author="Francisco Felix" w:date="2016-01-04T22:00:00Z">
        <w:r>
          <w:rPr>
            <w:rFonts w:cs="Times New Roman" w:ascii="Times New Roman" w:hAnsi="Times New Roman"/>
            <w:szCs w:val="24"/>
          </w:rPr>
          <w:delText xml:space="preserve">quanto à taxa de óbitos por </w:delText>
        </w:r>
      </w:del>
      <w:r>
        <w:rPr>
          <w:rFonts w:cs="Times New Roman" w:ascii="Times New Roman" w:hAnsi="Times New Roman"/>
          <w:szCs w:val="24"/>
        </w:rPr>
        <w:t>tumores cerebrais em menores de 15 anos de idade entre os períodos de 1980 a 1982 e de 1995 a 1997. (MONTEIRO; KOIFMAN, 2003)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O tratamento de tumores inclui três modalidades principais: cirurgia, radioterapia e quimioterapia. A cirurgia (ressecção completa</w:t>
      </w:r>
      <w:ins w:id="5" w:author="Francisco Felix" w:date="2016-01-04T22:00:00Z">
        <w:r>
          <w:rPr>
            <w:rFonts w:cs="Times New Roman" w:ascii="Times New Roman" w:hAnsi="Times New Roman"/>
            <w:szCs w:val="24"/>
          </w:rPr>
          <w:t>, quando possível</w:t>
        </w:r>
      </w:ins>
      <w:r>
        <w:rPr>
          <w:rFonts w:cs="Times New Roman" w:ascii="Times New Roman" w:hAnsi="Times New Roman"/>
          <w:szCs w:val="24"/>
        </w:rPr>
        <w:t xml:space="preserve">) é o principal tratamento dos tumores do SNC, sendo, por exemplo, a única modalidade necessária para muitos pacientes com astrocitomas de baixo grau, e o de maior impacto na sobrevida dos mesmos. A radioterapia é necessária em pacientes nos quais somente o tratamento cirúrgico nao é suficiente para controlar a doença ou nos pacientes em que a cirurgia não é possível, como por exemplo em pacientes com meduloblastomas ou tumores infiltrativos de ponte. </w:t>
      </w:r>
    </w:p>
    <w:p>
      <w:pPr>
        <w:pStyle w:val="Normal"/>
        <w:ind w:firstLine="1134"/>
        <w:jc w:val="both"/>
        <w:rPr/>
      </w:pPr>
      <w:r>
        <w:rPr>
          <w:rFonts w:cs="Times New Roman" w:ascii="Times New Roman" w:hAnsi="Times New Roman"/>
          <w:szCs w:val="24"/>
        </w:rPr>
        <w:t>A radioterapia, porém, não é isenta de efeitos colaterais a curto e longo prazo, sobretudo em relação à cognição e ao crescimento</w:t>
      </w:r>
      <w:ins w:id="6" w:author="Francisco Felix" w:date="2016-01-04T22:01:00Z">
        <w:r>
          <w:rPr>
            <w:rFonts w:cs="Times New Roman" w:ascii="Times New Roman" w:hAnsi="Times New Roman"/>
            <w:szCs w:val="24"/>
          </w:rPr>
          <w:t>,</w:t>
        </w:r>
      </w:ins>
      <w:r>
        <w:rPr>
          <w:rFonts w:cs="Times New Roman" w:ascii="Times New Roman" w:hAnsi="Times New Roman"/>
          <w:szCs w:val="24"/>
        </w:rPr>
        <w:t xml:space="preserve"> </w:t>
      </w:r>
      <w:del w:id="7" w:author="Francisco Felix" w:date="2016-01-04T22:01:00Z">
        <w:r>
          <w:rPr>
            <w:rFonts w:cs="Times New Roman" w:ascii="Times New Roman" w:hAnsi="Times New Roman"/>
            <w:szCs w:val="24"/>
          </w:rPr>
          <w:delText>na dependência</w:delText>
        </w:r>
      </w:del>
      <w:ins w:id="8" w:author="Francisco Felix" w:date="2016-01-04T22:01:00Z">
        <w:r>
          <w:rPr>
            <w:rFonts w:cs="Times New Roman" w:ascii="Times New Roman" w:hAnsi="Times New Roman"/>
            <w:szCs w:val="24"/>
          </w:rPr>
          <w:t>dependendo</w:t>
        </w:r>
      </w:ins>
      <w:r>
        <w:rPr>
          <w:rFonts w:cs="Times New Roman" w:ascii="Times New Roman" w:hAnsi="Times New Roman"/>
          <w:szCs w:val="24"/>
        </w:rPr>
        <w:t xml:space="preserve"> da dose utilizada e da área coberta. Além disso, não é rotineiramente realizada em menores de 3 anos. (BLANEY </w:t>
      </w:r>
      <w:r>
        <w:rPr>
          <w:rFonts w:cs="Times New Roman" w:ascii="Times New Roman" w:hAnsi="Times New Roman"/>
          <w:i/>
          <w:szCs w:val="24"/>
        </w:rPr>
        <w:t>et al</w:t>
      </w:r>
      <w:r>
        <w:rPr>
          <w:rFonts w:cs="Times New Roman" w:ascii="Times New Roman" w:hAnsi="Times New Roman"/>
          <w:szCs w:val="24"/>
        </w:rPr>
        <w:t>., 2006) Até a década de 1990, o uso de quimioterapia era controverso em tumores cerebrais, mas um número cada vez maior de pacientes beneficia-se dessa modalidade. Atualmente, a quimioterapia está bem estabelecida em pacientes pediátricos com meduloblastoma</w:t>
      </w:r>
      <w:del w:id="9" w:author="Francisco Felix" w:date="2016-01-04T22:01:00Z">
        <w:r>
          <w:rPr>
            <w:rFonts w:cs="Times New Roman" w:ascii="Times New Roman" w:hAnsi="Times New Roman"/>
            <w:szCs w:val="24"/>
          </w:rPr>
          <w:delText>s</w:delText>
        </w:r>
      </w:del>
      <w:r>
        <w:rPr>
          <w:rFonts w:cs="Times New Roman" w:ascii="Times New Roman" w:hAnsi="Times New Roman"/>
          <w:szCs w:val="24"/>
        </w:rPr>
        <w:t xml:space="preserve"> e astrocitomas de baixo grau pela classificação da OMS. (BLANEY </w:t>
      </w:r>
      <w:r>
        <w:rPr>
          <w:rFonts w:cs="Times New Roman" w:ascii="Times New Roman" w:hAnsi="Times New Roman"/>
          <w:i/>
          <w:szCs w:val="24"/>
        </w:rPr>
        <w:t>et al</w:t>
      </w:r>
      <w:r>
        <w:rPr>
          <w:rFonts w:cs="Times New Roman" w:ascii="Times New Roman" w:hAnsi="Times New Roman"/>
          <w:szCs w:val="24"/>
        </w:rPr>
        <w:t>., 2006)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Os resultados do tratamento multimodalidade de pacientes com os mais comuns tumores cerebrais pediátricos (meduloblastoma e astrocitomas de baixo grau) tem sido satisfatórios, com ensaios clínicos e séries na literatura recente mostrando sobrevida acima de 80% em 5 anos para pacientes com estas doenças. Todavia, no caso de tumores menos comuns na infância, como os astocitomas anaplásicos e glioblastomas, além de tumores no tronco cerebral, </w:t>
      </w:r>
      <w:del w:id="10" w:author="Francisco Felix" w:date="2016-01-04T22:02:00Z">
        <w:r>
          <w:rPr>
            <w:rFonts w:cs="Times New Roman" w:ascii="Times New Roman" w:hAnsi="Times New Roman"/>
            <w:szCs w:val="24"/>
          </w:rPr>
          <w:delText xml:space="preserve">que é </w:delText>
        </w:r>
      </w:del>
      <w:r>
        <w:rPr>
          <w:rFonts w:cs="Times New Roman" w:ascii="Times New Roman" w:hAnsi="Times New Roman"/>
          <w:szCs w:val="24"/>
        </w:rPr>
        <w:t xml:space="preserve">uma região de difícil acesso cirúrgico, a sobrevida a longo prazo dos pacientes reduz-se sensivelmente. Outro grupo de pacientes de alto risco inclui aqueles com doença recorrente após tratamento anterior. Pacientes com tumores cerebrais recorrentes tipicamente têm sobrevida de apenas meses. (GAJJAR </w:t>
      </w:r>
      <w:r>
        <w:rPr>
          <w:rFonts w:cs="Times New Roman" w:ascii="Times New Roman" w:hAnsi="Times New Roman"/>
          <w:i/>
          <w:szCs w:val="24"/>
        </w:rPr>
        <w:t>et al</w:t>
      </w:r>
      <w:r>
        <w:rPr>
          <w:rFonts w:cs="Times New Roman" w:ascii="Times New Roman" w:hAnsi="Times New Roman"/>
          <w:szCs w:val="24"/>
        </w:rPr>
        <w:t>., 2012)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Várias modalidades de tratamento experimental ou compassivo são empregadas, sem uma óbvia vantagem. Recentemente</w:t>
      </w:r>
      <w:ins w:id="11" w:author="Francisco Felix" w:date="2016-01-04T22:03:00Z">
        <w:r>
          <w:rPr>
            <w:rFonts w:cs="Times New Roman" w:ascii="Times New Roman" w:hAnsi="Times New Roman"/>
            <w:szCs w:val="24"/>
          </w:rPr>
          <w:t>,</w:t>
        </w:r>
      </w:ins>
      <w:r>
        <w:rPr>
          <w:rFonts w:cs="Times New Roman" w:ascii="Times New Roman" w:hAnsi="Times New Roman"/>
          <w:szCs w:val="24"/>
        </w:rPr>
        <w:t xml:space="preserve"> o tratamento off-label com temozolomida tem sido empregado </w:t>
      </w:r>
      <w:del w:id="12" w:author="Francisco Felix" w:date="2016-01-04T22:03:00Z">
        <w:r>
          <w:rPr>
            <w:rFonts w:cs="Times New Roman" w:ascii="Times New Roman" w:hAnsi="Times New Roman"/>
            <w:szCs w:val="24"/>
          </w:rPr>
          <w:delText>ao redor do</w:delText>
        </w:r>
      </w:del>
      <w:ins w:id="13" w:author="Francisco Felix" w:date="2016-01-04T22:03:00Z">
        <w:r>
          <w:rPr>
            <w:rFonts w:cs="Times New Roman" w:ascii="Times New Roman" w:hAnsi="Times New Roman"/>
            <w:szCs w:val="24"/>
          </w:rPr>
          <w:t>em todo o</w:t>
        </w:r>
      </w:ins>
      <w:r>
        <w:rPr>
          <w:rFonts w:cs="Times New Roman" w:ascii="Times New Roman" w:hAnsi="Times New Roman"/>
          <w:szCs w:val="24"/>
        </w:rPr>
        <w:t xml:space="preserve"> mundo para crianças com tumores cerebrais malignos recorrentes. (NICHOLSON </w:t>
      </w:r>
      <w:r>
        <w:rPr>
          <w:rFonts w:cs="Times New Roman" w:ascii="Times New Roman" w:hAnsi="Times New Roman"/>
          <w:i/>
          <w:szCs w:val="24"/>
        </w:rPr>
        <w:t>et al</w:t>
      </w:r>
      <w:r>
        <w:rPr>
          <w:rFonts w:cs="Times New Roman" w:ascii="Times New Roman" w:hAnsi="Times New Roman"/>
          <w:szCs w:val="24"/>
        </w:rPr>
        <w:t xml:space="preserve">., 2007) Igualmente, o tratamento com vimblastina semanal tem demonstrado eficácia em pacientes com astrocitomas de baixo grau recorrentes. (BOUFFET </w:t>
      </w:r>
      <w:r>
        <w:rPr>
          <w:rFonts w:cs="Times New Roman" w:ascii="Times New Roman" w:hAnsi="Times New Roman"/>
          <w:i/>
          <w:szCs w:val="24"/>
        </w:rPr>
        <w:t>et al</w:t>
      </w:r>
      <w:r>
        <w:rPr>
          <w:rFonts w:cs="Times New Roman" w:ascii="Times New Roman" w:hAnsi="Times New Roman"/>
          <w:szCs w:val="24"/>
        </w:rPr>
        <w:t xml:space="preserve">., 2012) Ambas as drogas sao aprovadas pela ANVISA para uso pediátrico. </w:t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b/>
          <w:b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Cs w:val="24"/>
          <w:lang w:eastAsia="pt-BR"/>
        </w:rPr>
        <w:t>2. JUSTIFICATIVA</w:t>
      </w:r>
    </w:p>
    <w:p>
      <w:pPr>
        <w:pStyle w:val="Normal"/>
        <w:autoSpaceDE w:val="false"/>
        <w:jc w:val="both"/>
        <w:rPr>
          <w:rFonts w:ascii="Times New Roman" w:hAnsi="Times New Roman" w:eastAsia="Times New Roman" w:cs="Times New Roman"/>
          <w:b/>
          <w:b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Cs w:val="24"/>
          <w:lang w:eastAsia="pt-BR"/>
        </w:rPr>
      </w:r>
    </w:p>
    <w:p>
      <w:pPr>
        <w:pStyle w:val="Normal"/>
        <w:autoSpaceDE w:val="false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O Hospital Infantil Albert Sabin (HIAS) é referência no estado por ser o único a receber, tratar e acompanhar pacientes pediátricos com câncer cerebral. Uma vez que estudos recentes mostram a efetividade do tratamento quimioterápico adjuvante nos pacientes, torna-se fundamental avaliar a evolução, o prognostico e a sobrevida destes. </w:t>
      </w:r>
    </w:p>
    <w:p>
      <w:pPr>
        <w:pStyle w:val="Normal"/>
        <w:autoSpaceDE w:val="false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>Em vista dos resultados positivos na literatura acerca do uso da temozolomida e da vimblastina em pacientes pediátricos com tumores cerebrais recorrentes, foi proposto o tratamento com estas drogas para pacientes atendidos no HIAS.</w:t>
      </w:r>
    </w:p>
    <w:p>
      <w:pPr>
        <w:pStyle w:val="Normal"/>
        <w:autoSpaceDE w:val="false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>O tratamento foi indicado para pacientes com doença recorrente, quando nao existisse terapia padrão amplamente aceita. Os pacientes iniciaram o tratamento após o consentimento informado dos pais ou responsáveis legais.</w:t>
      </w:r>
    </w:p>
    <w:p>
      <w:pPr>
        <w:pStyle w:val="Normal"/>
        <w:autoSpaceDE w:val="false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cs="Times New Roman" w:ascii="Times New Roman" w:hAnsi="Times New Roman"/>
          <w:szCs w:val="24"/>
        </w:rPr>
        <w:tab/>
        <w:t xml:space="preserve">Este estudo visa avaliar o resultado do tratamento dos pacientes incluídos no estudo com uma das duas drogas. Adicionalmente, visa comparar os resultados do tratamento de pacientes tratados com esquemas anteriores. </w:t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  <w:r>
        <w:br w:type="page"/>
      </w:r>
    </w:p>
    <w:p>
      <w:pPr>
        <w:pStyle w:val="Normal"/>
        <w:autoSpaceDE w:val="false"/>
        <w:spacing w:lineRule="auto" w:line="240"/>
        <w:jc w:val="both"/>
        <w:rPr>
          <w:rFonts w:ascii="Times New Roman" w:hAnsi="Times New Roman" w:eastAsia="TimesNewRomanPSMT" w:cs="Times New Roman"/>
          <w:iCs/>
          <w:color w:val="000000"/>
          <w:szCs w:val="24"/>
        </w:rPr>
      </w:pPr>
      <w:r>
        <w:rPr>
          <w:rFonts w:cs="Times New Roman" w:ascii="Times New Roman" w:hAnsi="Times New Roman"/>
          <w:b/>
        </w:rPr>
        <w:t xml:space="preserve">3. </w:t>
      </w:r>
      <w:r>
        <w:rPr>
          <w:rFonts w:cs="Times New Roman" w:ascii="Times New Roman" w:hAnsi="Times New Roman"/>
          <w:b/>
          <w:bCs/>
          <w:szCs w:val="24"/>
        </w:rPr>
        <w:t xml:space="preserve"> OBJETIVOS:</w:t>
      </w:r>
    </w:p>
    <w:p>
      <w:pPr>
        <w:pStyle w:val="Normal"/>
        <w:ind w:start="567" w:hanging="0"/>
        <w:jc w:val="both"/>
        <w:rPr>
          <w:rFonts w:ascii="Times New Roman" w:hAnsi="Times New Roman" w:eastAsia="TimesNewRomanPSMT" w:cs="Times New Roman"/>
          <w:iCs/>
          <w:color w:val="000000"/>
          <w:szCs w:val="24"/>
        </w:rPr>
      </w:pPr>
      <w:r>
        <w:rPr>
          <w:rFonts w:eastAsia="TimesNewRomanPSMT" w:cs="Times New Roman" w:ascii="Times New Roman" w:hAnsi="Times New Roman"/>
          <w:iCs/>
          <w:color w:val="000000"/>
          <w:szCs w:val="24"/>
        </w:rPr>
      </w:r>
    </w:p>
    <w:p>
      <w:pPr>
        <w:pStyle w:val="Normal"/>
        <w:ind w:start="567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Cs w:val="24"/>
        </w:rPr>
        <w:t>3.1. GERAL: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Avaliar a resposta ao tratamento quimioterápico com vimblastina ou temozolomida dos pacientes com neoplasias recorrentes do Sistema Nervoso Central atendidos no Serviço de Onco-hematologia Pediátrica (Centro Pediátrico do Câncer) do Hospital Infantil Albert Sabin no período de janeiro de 2007 a dezembro de 2012.</w:t>
      </w:r>
    </w:p>
    <w:p>
      <w:pPr>
        <w:pStyle w:val="Normal"/>
        <w:ind w:start="567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ind w:start="567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  <w:t>3.2. ESPECÍFICOS: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bCs/>
          <w:szCs w:val="24"/>
        </w:rPr>
        <w:t xml:space="preserve">- Calcular a sobrevida global e livre de progressão dos pacientes com neoplasias recorrentes do SNC tratados com vimblastina ou temozolomida </w:t>
      </w:r>
      <w:r>
        <w:rPr>
          <w:rFonts w:cs="Times New Roman" w:ascii="Times New Roman" w:hAnsi="Times New Roman"/>
          <w:szCs w:val="24"/>
        </w:rPr>
        <w:t>no Serviço de Onco-hematologia Pediátrica (Centro Pediátrico do Câncer) do Hospital Infantil Albert Sabin no período de janeiro de 2007 a dezembro de 2012;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bCs/>
          <w:szCs w:val="24"/>
        </w:rPr>
        <w:t>- Comparar a sobrevida destes pacientes com aquela relatada na literatura;</w:t>
      </w:r>
    </w:p>
    <w:p>
      <w:pPr>
        <w:pStyle w:val="Normal"/>
        <w:jc w:val="both"/>
        <w:rPr>
          <w:rFonts w:ascii="Times New Roman" w:hAnsi="Times New Roman" w:cs="Times New Roman"/>
          <w:bCs/>
          <w:szCs w:val="24"/>
        </w:rPr>
      </w:pPr>
      <w:r>
        <w:rPr>
          <w:rFonts w:cs="Times New Roman" w:ascii="Times New Roman" w:hAnsi="Times New Roman"/>
          <w:szCs w:val="24"/>
        </w:rPr>
        <w:t>- Comparar a influência da ocorrência dos diversos efeitos colaterais na curva de sobrevida global destes pacientes;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- Comparar a diferença entre a sobrevida global entre os grupos que fizeram quimioterapia com vimblastina ou temozolomida e aqueles tratados com esquemas anteriores no Serviço de Onco-hematologia Pediátrica (Centro Pediátrico do Câncer) do Hospital Infantil Albert Sabin.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Cs w:val="24"/>
        </w:rPr>
        <w:t>4.REFERENCIAL TEÓRICO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</w:rPr>
        <w:t>A temozolomida (TMZ) é um agente alquilante oral que foi aprovado pelo FDA (Food and Drug Administration) em 1999 por sua promissora atividade em glioma</w:t>
      </w:r>
      <w:ins w:id="14" w:author="Francisco Felix" w:date="2016-01-04T22:04:00Z">
        <w:r>
          <w:rPr>
            <w:rFonts w:cs="Times New Roman" w:ascii="Times New Roman" w:hAnsi="Times New Roman"/>
          </w:rPr>
          <w:t>s</w:t>
        </w:r>
      </w:ins>
      <w:r>
        <w:rPr>
          <w:rFonts w:cs="Times New Roman" w:ascii="Times New Roman" w:hAnsi="Times New Roman"/>
        </w:rPr>
        <w:t xml:space="preserve"> de alto grau em adultos. Posteriormente, </w:t>
      </w:r>
      <w:del w:id="15" w:author="Francisco Felix" w:date="2016-01-04T22:05:00Z">
        <w:r>
          <w:rPr>
            <w:rFonts w:cs="Times New Roman" w:ascii="Times New Roman" w:hAnsi="Times New Roman"/>
          </w:rPr>
          <w:delText xml:space="preserve">uma </w:delText>
        </w:r>
      </w:del>
      <w:ins w:id="16" w:author="Francisco Felix" w:date="2016-01-04T22:05:00Z">
        <w:r>
          <w:rPr>
            <w:rFonts w:cs="Times New Roman" w:ascii="Times New Roman" w:hAnsi="Times New Roman"/>
          </w:rPr>
          <w:t xml:space="preserve">a </w:t>
        </w:r>
      </w:ins>
      <w:r>
        <w:rPr>
          <w:rFonts w:cs="Times New Roman" w:ascii="Times New Roman" w:hAnsi="Times New Roman"/>
        </w:rPr>
        <w:t xml:space="preserve">Organização Europeia para Pesquisa e Tratamento do </w:t>
      </w:r>
      <w:ins w:id="17" w:author="Francisco Felix" w:date="2016-01-04T22:05:00Z">
        <w:r>
          <w:rPr>
            <w:rFonts w:cs="Times New Roman" w:ascii="Times New Roman" w:hAnsi="Times New Roman"/>
          </w:rPr>
          <w:t>C</w:t>
        </w:r>
      </w:ins>
      <w:del w:id="18" w:author="Francisco Felix" w:date="2016-01-04T22:05:00Z">
        <w:r>
          <w:rPr>
            <w:rFonts w:cs="Times New Roman" w:ascii="Times New Roman" w:hAnsi="Times New Roman"/>
          </w:rPr>
          <w:delText>c</w:delText>
        </w:r>
      </w:del>
      <w:r>
        <w:rPr>
          <w:rFonts w:cs="Times New Roman" w:ascii="Times New Roman" w:hAnsi="Times New Roman"/>
        </w:rPr>
        <w:t xml:space="preserve">âncer, através de um ensaio clínico randomizado confirmou um significativo aumento de sobrevida em adultos recentemente diagnosticados com glioblastoma multiforme quando a TMZ era usada concomitantemente e adjuvante ao tratamento radioterápico padrão. (STUPP </w:t>
      </w:r>
      <w:r>
        <w:rPr>
          <w:rFonts w:cs="Times New Roman" w:ascii="Times New Roman" w:hAnsi="Times New Roman"/>
          <w:i/>
        </w:rPr>
        <w:t>et al</w:t>
      </w:r>
      <w:r>
        <w:rPr>
          <w:rFonts w:cs="Times New Roman" w:ascii="Times New Roman" w:hAnsi="Times New Roman"/>
        </w:rPr>
        <w:t>.,2002, 2001, 2005)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</w:rPr>
        <w:t xml:space="preserve">No final da década de 1990, a TMZ começou a ser usada no tratamento de tumores cerebrais infantis. Vários estudos pediátricos de fase I e II com esse agente já foram realizados, mas até 2011 nenhum estudo de fase III com esse agente havia sido conduzido. A baixa toxicidade da temozolomida, sua administração oral e a falta de tratamentos alternativos efetivos para certos tumores cerebrais malignos ou tumores cerebrais pediátricos recorrentes contribuíram para a extensão do seu uso na pratica clinica pediátrica. Entretanto, a avaliação da sua efetividade tem sido limitada e seu impacto na prática neuro-oncológica pediátrica atual é desconhecido. (BARTELS </w:t>
      </w:r>
      <w:r>
        <w:rPr>
          <w:rFonts w:cs="Times New Roman" w:ascii="Times New Roman" w:hAnsi="Times New Roman"/>
          <w:i/>
        </w:rPr>
        <w:t>et al</w:t>
      </w:r>
      <w:r>
        <w:rPr>
          <w:rFonts w:cs="Times New Roman" w:ascii="Times New Roman" w:hAnsi="Times New Roman"/>
        </w:rPr>
        <w:t>., 2011)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</w:rPr>
        <w:t xml:space="preserve">TMZ é uma pró-droga da classe </w:t>
      </w:r>
      <w:ins w:id="19" w:author="Francisco Felix" w:date="2016-01-04T22:06:00Z">
        <w:r>
          <w:rPr>
            <w:rFonts w:cs="Times New Roman" w:ascii="Times New Roman" w:hAnsi="Times New Roman"/>
          </w:rPr>
          <w:t>i</w:t>
        </w:r>
      </w:ins>
      <w:del w:id="20" w:author="Francisco Felix" w:date="2016-01-04T22:06:00Z">
        <w:r>
          <w:rPr>
            <w:rFonts w:cs="Times New Roman" w:ascii="Times New Roman" w:hAnsi="Times New Roman"/>
          </w:rPr>
          <w:delText>I</w:delText>
        </w:r>
      </w:del>
      <w:r>
        <w:rPr>
          <w:rFonts w:cs="Times New Roman" w:ascii="Times New Roman" w:hAnsi="Times New Roman"/>
        </w:rPr>
        <w:t xml:space="preserve">midazotetrazina. É muito estável em meio ácido, o que possibilita sua biodisponibilidade de 100%.  Seu mecanismo de ação se dá através da quebra hidrolítica de um de seu anéis, em meio neutro ou básico, formando seu intermediário reativo monometil triazenoimidazol carboxamida (MTIC). O MTIC também é um intermediário da pró-droga dacarbazina (DTIC), que também é usada como antineoplásico. Em seguida, o MTIC se fragmenta e as moléculas formadas reagem com sítios nucleofílicos no DNA. A interação desse DNA metilado com vários mecanismos de reparo do DNA </w:t>
      </w:r>
      <w:ins w:id="21" w:author="Francisco Felix" w:date="2016-01-04T22:06:00Z">
        <w:r>
          <w:rPr>
            <w:rFonts w:cs="Times New Roman" w:ascii="Times New Roman" w:hAnsi="Times New Roman"/>
          </w:rPr>
          <w:t xml:space="preserve">é </w:t>
        </w:r>
      </w:ins>
      <w:r>
        <w:rPr>
          <w:rFonts w:cs="Times New Roman" w:ascii="Times New Roman" w:hAnsi="Times New Roman"/>
        </w:rPr>
        <w:t>que vai gerar a re</w:t>
      </w:r>
      <w:ins w:id="22" w:author="Francisco Felix" w:date="2016-01-04T22:06:00Z">
        <w:r>
          <w:rPr>
            <w:rFonts w:cs="Times New Roman" w:ascii="Times New Roman" w:hAnsi="Times New Roman"/>
          </w:rPr>
          <w:t>s</w:t>
        </w:r>
      </w:ins>
      <w:r>
        <w:rPr>
          <w:rFonts w:cs="Times New Roman" w:ascii="Times New Roman" w:hAnsi="Times New Roman"/>
        </w:rPr>
        <w:t xml:space="preserve">posta de morte celular. Sua atividade citotóxica é atribuída principalmente à metilação da guanina na posição O6, mas também se verifica </w:t>
      </w:r>
      <w:del w:id="23" w:author="Francisco Felix" w:date="2016-01-04T22:07:00Z">
        <w:r>
          <w:rPr>
            <w:rFonts w:cs="Times New Roman" w:ascii="Times New Roman" w:hAnsi="Times New Roman"/>
          </w:rPr>
          <w:delText xml:space="preserve">uma </w:delText>
        </w:r>
      </w:del>
      <w:r>
        <w:rPr>
          <w:rFonts w:cs="Times New Roman" w:ascii="Times New Roman" w:hAnsi="Times New Roman"/>
        </w:rPr>
        <w:t>uma alquilação adicional na posição N7. (MOODY; WHEELHOUSE, 2014)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</w:rPr>
        <w:t>De acordo com a Agência Européia de Medicamentos (EMA), esta droga é indicada para o tratamento de adultos com glioblastoma multiforme recentemente diagnosticado, concomitantemente com radioterapia e, posteriormente, como tratamento em monoterapia, e de crianças a partir de três anos e adultos com glioma maligno, tais como glioblastoma multiforme ou astrocitoma anaplásico, que apresente progressão ou recorrência após tratamento padrão.</w:t>
      </w:r>
      <w:r>
        <w:rPr>
          <w:rFonts w:cs="Times New Roman" w:ascii="Times New Roman" w:hAnsi="Times New Roman"/>
          <w:color w:val="FF0000"/>
        </w:rPr>
        <w:t xml:space="preserve"> </w:t>
      </w:r>
      <w:r>
        <w:rPr>
          <w:rFonts w:cs="Times New Roman" w:ascii="Times New Roman" w:hAnsi="Times New Roman"/>
        </w:rPr>
        <w:t>Também é indicada para pacientes com melanoma maligno metastático em estado avançado. (TEMODAL, Bula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</w:rPr>
        <w:t xml:space="preserve">Após administração oral, a temozolomida é absorvida rapida e completamente, com picos de concentração plasmática alcançados dentro de 20 minutos a 2 horas após a dose. </w:t>
      </w:r>
      <w:r>
        <w:rPr>
          <w:rFonts w:cs="Times New Roman" w:ascii="Times New Roman" w:hAnsi="Times New Roman"/>
          <w:color w:val="000000"/>
        </w:rPr>
        <w:t xml:space="preserve">(TEMODAL, Bula) </w:t>
      </w:r>
      <w:r>
        <w:rPr>
          <w:rFonts w:cs="Times New Roman" w:ascii="Times New Roman" w:hAnsi="Times New Roman"/>
        </w:rPr>
        <w:t>Sua administração concomitante com alimentos causou uma diminuição de 33% na sua concentração máxima e de 9% da área sob a curva (AUC). Como essa alteração é significativa, este medicamento deve ser administrado em jejum. (EMA, 2015)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</w:rPr>
        <w:t xml:space="preserve">Embora não haja dados suficientes, a tolerância esperada em crianças é semelhante à verificada em adultos. Sua segurança em crianças com idade inferior a três anos não foi estabelecida. </w:t>
      </w:r>
      <w:r>
        <w:rPr>
          <w:rFonts w:cs="Times New Roman" w:ascii="Times New Roman" w:hAnsi="Times New Roman"/>
          <w:color w:val="000000"/>
        </w:rPr>
        <w:t>(EMA, 2015)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color w:val="000000"/>
        </w:rPr>
        <w:t>As mais frequentes reações adversas observadas com o uso de TMZ foram náuseas, vômitos, obstipação, anorexia, cefaleias e fadiga. Doentes tratados com TMZ podem sofrer mielossupressão, incluindo pa</w:t>
      </w:r>
      <w:ins w:id="24" w:author="Francisco Felix" w:date="2016-01-04T22:08:00Z">
        <w:r>
          <w:rPr>
            <w:rFonts w:cs="Times New Roman" w:ascii="Times New Roman" w:hAnsi="Times New Roman"/>
            <w:color w:val="000000"/>
          </w:rPr>
          <w:t>n</w:t>
        </w:r>
      </w:ins>
      <w:r>
        <w:rPr>
          <w:rFonts w:cs="Times New Roman" w:ascii="Times New Roman" w:hAnsi="Times New Roman"/>
          <w:color w:val="000000"/>
        </w:rPr>
        <w:t>citopenia, que pode resultar em anemia aplástica, podendo ser fatal. (EMA, 2015)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A vimblastina é um alcalóide derivado da planta </w:t>
      </w:r>
      <w:r>
        <w:rPr>
          <w:rFonts w:cs="Times New Roman" w:ascii="Times New Roman" w:hAnsi="Times New Roman"/>
          <w:i/>
          <w:szCs w:val="24"/>
        </w:rPr>
        <w:t>Vinca rosea</w:t>
      </w:r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i w:val="false"/>
          <w:szCs w:val="24"/>
        </w:rPr>
        <w:t>Linn</w:t>
      </w:r>
      <w:r>
        <w:rPr>
          <w:rFonts w:cs="Times New Roman" w:ascii="Times New Roman" w:hAnsi="Times New Roman"/>
          <w:szCs w:val="24"/>
        </w:rPr>
        <w:t>. De acordo com a bula da Faulblastina (Libbs, 2013), o sulfato de vimblastina é um alcalóide dimérico composto dos grupos funcionais ind</w:t>
      </w:r>
      <w:ins w:id="25" w:author="Francisco Felix" w:date="2016-01-04T22:09:00Z">
        <w:r>
          <w:rPr>
            <w:rFonts w:cs="Times New Roman" w:ascii="Times New Roman" w:hAnsi="Times New Roman"/>
            <w:szCs w:val="24"/>
          </w:rPr>
          <w:t>o</w:t>
        </w:r>
      </w:ins>
      <w:del w:id="26" w:author="Francisco Felix" w:date="2016-01-04T22:09:00Z">
        <w:r>
          <w:rPr>
            <w:rFonts w:cs="Times New Roman" w:ascii="Times New Roman" w:hAnsi="Times New Roman"/>
            <w:szCs w:val="24"/>
          </w:rPr>
          <w:delText>ó</w:delText>
        </w:r>
      </w:del>
      <w:r>
        <w:rPr>
          <w:rFonts w:cs="Times New Roman" w:ascii="Times New Roman" w:hAnsi="Times New Roman"/>
          <w:szCs w:val="24"/>
        </w:rPr>
        <w:t>l e di-hidroind</w:t>
      </w:r>
      <w:ins w:id="27" w:author="Francisco Felix" w:date="2016-01-04T22:09:00Z">
        <w:r>
          <w:rPr>
            <w:rFonts w:cs="Times New Roman" w:ascii="Times New Roman" w:hAnsi="Times New Roman"/>
            <w:szCs w:val="24"/>
          </w:rPr>
          <w:t>o</w:t>
        </w:r>
      </w:ins>
      <w:del w:id="28" w:author="Francisco Felix" w:date="2016-01-04T22:09:00Z">
        <w:r>
          <w:rPr>
            <w:rFonts w:cs="Times New Roman" w:ascii="Times New Roman" w:hAnsi="Times New Roman"/>
            <w:szCs w:val="24"/>
          </w:rPr>
          <w:delText>ó</w:delText>
        </w:r>
      </w:del>
      <w:r>
        <w:rPr>
          <w:rFonts w:cs="Times New Roman" w:ascii="Times New Roman" w:hAnsi="Times New Roman"/>
          <w:szCs w:val="24"/>
        </w:rPr>
        <w:t>l, sendo um fármaco citotóxico, cujo mecanismo de ação está relacionado com a diminuição da formação de microtúbulos no fuso mitótico, o que resulta em parada da divisão celular em metáfase. Essa droga age inibindo a polim</w:t>
      </w:r>
      <w:del w:id="29" w:author="Francisco Felix" w:date="2016-01-04T22:10:00Z">
        <w:r>
          <w:rPr>
            <w:rFonts w:cs="Times New Roman" w:ascii="Times New Roman" w:hAnsi="Times New Roman"/>
            <w:szCs w:val="24"/>
          </w:rPr>
          <w:delText>i</w:delText>
        </w:r>
      </w:del>
      <w:r>
        <w:rPr>
          <w:rFonts w:cs="Times New Roman" w:ascii="Times New Roman" w:hAnsi="Times New Roman"/>
          <w:szCs w:val="24"/>
        </w:rPr>
        <w:t xml:space="preserve">erização da tubulina, o que interfere diretamente na organização dos microtúbulos, resultando em parada do processo mitótico na metáfase, ocasionando morte celular. (KATZUNG, 2014)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Cs w:val="24"/>
        </w:rPr>
        <w:tab/>
        <w:t>As indicações para o uso deste medicamento são para tratamento de doença de Hodgkin generalizada (estágio III e IV); linfoma linfocítico,; linfoma histiocítico; micose</w:t>
      </w:r>
      <w:del w:id="30" w:author="Francisco Felix" w:date="2016-01-04T22:11:00Z">
        <w:r>
          <w:rPr>
            <w:rFonts w:cs="Times New Roman" w:ascii="Times New Roman" w:hAnsi="Times New Roman"/>
            <w:szCs w:val="24"/>
          </w:rPr>
          <w:delText>s</w:delText>
        </w:r>
      </w:del>
      <w:r>
        <w:rPr>
          <w:rFonts w:cs="Times New Roman" w:ascii="Times New Roman" w:hAnsi="Times New Roman"/>
          <w:szCs w:val="24"/>
        </w:rPr>
        <w:t xml:space="preserve"> fungóide</w:t>
      </w:r>
      <w:del w:id="31" w:author="Francisco Felix" w:date="2016-01-04T22:11:00Z">
        <w:r>
          <w:rPr>
            <w:rFonts w:cs="Times New Roman" w:ascii="Times New Roman" w:hAnsi="Times New Roman"/>
            <w:szCs w:val="24"/>
          </w:rPr>
          <w:delText>s</w:delText>
        </w:r>
      </w:del>
      <w:r>
        <w:rPr>
          <w:rFonts w:cs="Times New Roman" w:ascii="Times New Roman" w:hAnsi="Times New Roman"/>
          <w:szCs w:val="24"/>
        </w:rPr>
        <w:t xml:space="preserve">; carcinoma avançado dos testículos; sarcoma de Kaposi; doença de Letterer-Siwe; coriocarcinoma resistente a outros quimioterápicos; carcinoma de mama não responsivo à cirurgia e </w:t>
      </w:r>
      <w:ins w:id="32" w:author="Francisco Felix" w:date="2016-01-04T22:11:00Z">
        <w:r>
          <w:rPr>
            <w:rFonts w:cs="Times New Roman" w:ascii="Times New Roman" w:hAnsi="Times New Roman"/>
            <w:szCs w:val="24"/>
          </w:rPr>
          <w:t xml:space="preserve">à </w:t>
        </w:r>
      </w:ins>
      <w:r>
        <w:rPr>
          <w:rFonts w:cs="Times New Roman" w:ascii="Times New Roman" w:hAnsi="Times New Roman"/>
          <w:szCs w:val="24"/>
        </w:rPr>
        <w:t>terapia hormonal. (RABINEFIL, bula)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>Leucopenia é um efeito aguardado com o uso do sulfato de vimblastina, portanto deve-se realizar contagem dos leucócitos no sangue de pacientes que fazem terapia com essa droga. Outras reações adversas são alop</w:t>
      </w:r>
      <w:ins w:id="33" w:author="Francisco Felix" w:date="2016-01-04T22:12:00Z">
        <w:r>
          <w:rPr>
            <w:rFonts w:cs="Times New Roman" w:ascii="Times New Roman" w:hAnsi="Times New Roman"/>
            <w:szCs w:val="24"/>
          </w:rPr>
          <w:t>é</w:t>
        </w:r>
      </w:ins>
      <w:del w:id="34" w:author="Francisco Felix" w:date="2016-01-04T22:12:00Z">
        <w:r>
          <w:rPr>
            <w:rFonts w:cs="Times New Roman" w:ascii="Times New Roman" w:hAnsi="Times New Roman"/>
            <w:szCs w:val="24"/>
          </w:rPr>
          <w:delText>e</w:delText>
        </w:r>
      </w:del>
      <w:r>
        <w:rPr>
          <w:rFonts w:cs="Times New Roman" w:ascii="Times New Roman" w:hAnsi="Times New Roman"/>
          <w:szCs w:val="24"/>
        </w:rPr>
        <w:t>cia, náusea, vômitos, parestesia</w:t>
      </w:r>
      <w:ins w:id="35" w:author="Francisco Felix" w:date="2016-01-04T22:12:00Z">
        <w:r>
          <w:rPr>
            <w:rFonts w:cs="Times New Roman" w:ascii="Times New Roman" w:hAnsi="Times New Roman"/>
            <w:szCs w:val="24"/>
          </w:rPr>
          <w:t>s</w:t>
        </w:r>
      </w:ins>
      <w:r>
        <w:rPr>
          <w:rFonts w:cs="Times New Roman" w:ascii="Times New Roman" w:hAnsi="Times New Roman"/>
          <w:szCs w:val="24"/>
        </w:rPr>
        <w:t xml:space="preserve"> e hipertensão. Por se tratar de uma droga administrada endovenosamente, também pode ocorrer reação no local da injeção. (FAULBLASTINA, bula; RABINEFIL, bula)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start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5. MATERIAIS E MÉTODOS</w:t>
      </w:r>
    </w:p>
    <w:p>
      <w:pPr>
        <w:pStyle w:val="Normal"/>
        <w:jc w:val="start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  <w:b/>
        </w:rPr>
        <w:t xml:space="preserve">5.1 Delineamento e local da pesquisa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Esse estudo será do tipo transversal retrospectivo, onde serão avaliados os resultados do tratamento quimioterápico dos pacientes com neoplasias recorrentes do Sistema Nervoso Central do Serviço de Onco-hematologia Pediátrica (Centro Pediátrico do Câncer) do Hospital Infantil Albert Sabin (HIAS).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A população estudada será composta por pacientes entre 0 e 18 anos, portadores de tumores cerebrais recorrentes, que iniciaram tratamento quimioterápico no Serviço de Onco-hematologia Pediátrica (Centro Pediátrico do Câncer) do Hospital Infantil Albert Sabin entre janeiro de 2007 e dezembro de 2012. Os pacientes que foram submetidos a tratamento quimioterápico receberam um de dois esquemas de tratamento: vimblastina 6mg/m</w:t>
      </w:r>
      <w:r>
        <w:rPr>
          <w:rFonts w:cs="Times New Roman" w:ascii="Times New Roman" w:hAnsi="Times New Roman"/>
          <w:szCs w:val="24"/>
          <w:vertAlign w:val="superscript"/>
        </w:rPr>
        <w:t>2</w:t>
      </w:r>
      <w:r>
        <w:rPr>
          <w:rFonts w:cs="Times New Roman" w:ascii="Times New Roman" w:hAnsi="Times New Roman"/>
          <w:szCs w:val="24"/>
        </w:rPr>
        <w:t xml:space="preserve"> semanal</w:t>
      </w:r>
      <w:ins w:id="36" w:author="Francisco Felix" w:date="2016-01-04T22:13:00Z">
        <w:r>
          <w:rPr>
            <w:rFonts w:cs="Times New Roman" w:ascii="Times New Roman" w:hAnsi="Times New Roman"/>
            <w:szCs w:val="24"/>
          </w:rPr>
          <w:t>, sem pausas</w:t>
        </w:r>
      </w:ins>
      <w:r>
        <w:rPr>
          <w:rFonts w:cs="Times New Roman" w:ascii="Times New Roman" w:hAnsi="Times New Roman"/>
          <w:szCs w:val="24"/>
        </w:rPr>
        <w:t>; ou temozolomida 150mg/m</w:t>
      </w:r>
      <w:r>
        <w:rPr>
          <w:rFonts w:cs="Times New Roman" w:ascii="Times New Roman" w:hAnsi="Times New Roman"/>
          <w:szCs w:val="24"/>
          <w:vertAlign w:val="superscript"/>
        </w:rPr>
        <w:t>2</w:t>
      </w:r>
      <w:r>
        <w:rPr>
          <w:rFonts w:cs="Times New Roman" w:ascii="Times New Roman" w:hAnsi="Times New Roman"/>
          <w:szCs w:val="24"/>
        </w:rPr>
        <w:t xml:space="preserve"> por 5 dias com 23 dias de pausa. 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5.2 Critérios de inclusão e exclusão 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>Serão incluídos no estudo os pacientes entre 0 e 18 anos, portadores de tumores cerebrais recorrentes, que iniciaram tratamento quimioterápico no HIAS, entre janeiro de 2007 e dezembro de 2012.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4"/>
        </w:rPr>
        <w:tab/>
        <w:t xml:space="preserve">Os critérios de exclusão dos pacientes serão: histopatológico de tumor cerebral benigno pela classificação da OMS (os gliomas grau I e II foram incluídos, pois a OMS os considera tumores de baixa malignidade), ou a não realização de tratamento quimioterápico. 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5.3 Análise dos resultados 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>A coleta de dados será realizada através do estudo retrospectivo dos formulários preenchidos com os dados dos prontuários dos pacientes entre 0 e 18 anos, portadores de tumores cerebrais recorrentes, que iniciaram tratamento quimioterápico no HIAS, entre janeiro de 2007 e dezembro de 2012. Usaremos formulários para coletar as informações sobre as variáveis delineadas, que serão transcritos para uma base de dados digital.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Cs w:val="24"/>
        </w:rPr>
        <w:tab/>
        <w:t>Curvas de sobrevida serão calculadas com o método estimador produto-limite de Kaplan-Meyer. Será realizada uma análise univariada com comparação das curvas de sobrevida obtidas pelo método de Kaplan-Meyer com o teste de Mantel-Cox e comparação com valores relatados na literatura. Também se comparará a sobrevida de pacientes tratados com esquemas anteriores de quimioterapia e aquela dos pacientes tratados com vimblastina e temozolomida. A análise conjunta da influência da incidência de efeitos colaterais e de outros co-fatores para o óbito será feita utilizando-se o modelo de riscos proporcionais de Cox, com a mes</w:t>
      </w:r>
      <w:ins w:id="37" w:author="Francisco Felix" w:date="2016-01-04T22:14:00Z">
        <w:r>
          <w:rPr>
            <w:rFonts w:cs="Times New Roman" w:ascii="Times New Roman" w:hAnsi="Times New Roman"/>
            <w:szCs w:val="24"/>
          </w:rPr>
          <w:t>m</w:t>
        </w:r>
      </w:ins>
      <w:r>
        <w:rPr>
          <w:rFonts w:cs="Times New Roman" w:ascii="Times New Roman" w:hAnsi="Times New Roman"/>
          <w:szCs w:val="24"/>
        </w:rPr>
        <w:t>a categorização das variáveis utilizada para a Kaplan-</w:t>
      </w:r>
      <w:del w:id="38" w:author="Francisco Felix" w:date="2016-01-04T22:14:00Z">
        <w:r>
          <w:rPr>
            <w:rFonts w:cs="Times New Roman" w:ascii="Times New Roman" w:hAnsi="Times New Roman"/>
            <w:szCs w:val="24"/>
          </w:rPr>
          <w:delText xml:space="preserve"> </w:delText>
        </w:r>
      </w:del>
      <w:r>
        <w:rPr>
          <w:rFonts w:cs="Times New Roman" w:ascii="Times New Roman" w:hAnsi="Times New Roman"/>
          <w:szCs w:val="24"/>
        </w:rPr>
        <w:t>Meyer. Os pacotes de programas estatísticos utilizados serão o Excel e R</w:t>
      </w:r>
      <w:ins w:id="39" w:author="Francisco Felix" w:date="2016-01-04T22:14:00Z">
        <w:r>
          <w:rPr>
            <w:rFonts w:cs="Times New Roman" w:ascii="Times New Roman" w:hAnsi="Times New Roman"/>
            <w:szCs w:val="24"/>
          </w:rPr>
          <w:t xml:space="preserve"> 3.X</w:t>
        </w:r>
      </w:ins>
      <w:del w:id="40" w:author="Francisco Felix" w:date="2016-01-04T22:14:00Z">
        <w:r>
          <w:rPr>
            <w:rFonts w:cs="Times New Roman" w:ascii="Times New Roman" w:hAnsi="Times New Roman"/>
            <w:szCs w:val="24"/>
          </w:rPr>
          <w:delText xml:space="preserve"> 2.12</w:delText>
        </w:r>
      </w:del>
      <w:r>
        <w:rPr>
          <w:rFonts w:cs="Times New Roman" w:ascii="Times New Roman" w:hAnsi="Times New Roman"/>
          <w:szCs w:val="24"/>
        </w:rPr>
        <w:t xml:space="preserve">. 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>Os resultados obtidos serão descritos em valores absolutos e em percentagens e comparados com dados da literatura referentes a cada variável.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ind w:firstLine="1134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b/>
        </w:rPr>
        <w:t>6. ORÇAMENTO</w:t>
      </w:r>
    </w:p>
    <w:p>
      <w:pPr>
        <w:pStyle w:val="Normal"/>
        <w:jc w:val="star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tbl>
      <w:tblPr>
        <w:tblW w:w="9221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302"/>
        <w:gridCol w:w="2303"/>
        <w:gridCol w:w="2303"/>
        <w:gridCol w:w="2313"/>
      </w:tblGrid>
      <w:tr>
        <w:trPr/>
        <w:tc>
          <w:tcPr>
            <w:tcW w:w="2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Material Necessário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Quantidade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Valor unitário (R$)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Valor total (R$)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Canetas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1,00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10,00</w:t>
            </w:r>
          </w:p>
        </w:tc>
      </w:tr>
      <w:tr>
        <w:trPr>
          <w:trHeight w:val="494" w:hRule="atLeast"/>
        </w:trPr>
        <w:tc>
          <w:tcPr>
            <w:tcW w:w="2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Resma de papel A4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15,00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15,00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Capas plásticas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10,00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Custos com impressão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50,00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Transporte</w:t>
            </w:r>
          </w:p>
          <w:p>
            <w:pPr>
              <w:pStyle w:val="Normal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(2x/semana x 50 semanas)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2,75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275,00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TOTAL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360,00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  <w:b/>
        </w:rPr>
        <w:t>7.</w:t>
      </w:r>
      <w:r>
        <w:rPr/>
        <w:t xml:space="preserve"> CRONOGRAMA</w:t>
      </w:r>
    </w:p>
    <w:tbl>
      <w:tblPr>
        <w:tblW w:w="8834" w:type="dxa"/>
        <w:jc w:val="start"/>
        <w:tblInd w:w="89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65" w:type="dxa"/>
          <w:bottom w:w="0" w:type="dxa"/>
          <w:end w:w="70" w:type="dxa"/>
        </w:tblCellMar>
      </w:tblPr>
      <w:tblGrid>
        <w:gridCol w:w="4119"/>
        <w:gridCol w:w="2361"/>
        <w:gridCol w:w="2354"/>
      </w:tblGrid>
      <w:tr>
        <w:trPr>
          <w:trHeight w:val="703" w:hRule="atLeast"/>
          <w:cantSplit w:val="true"/>
        </w:trPr>
        <w:tc>
          <w:tcPr>
            <w:tcW w:w="411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Atividade</w:t>
            </w:r>
          </w:p>
        </w:tc>
        <w:tc>
          <w:tcPr>
            <w:tcW w:w="47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Período</w:t>
            </w:r>
          </w:p>
        </w:tc>
      </w:tr>
      <w:tr>
        <w:trPr>
          <w:trHeight w:val="476" w:hRule="atLeast"/>
          <w:cantSplit w:val="true"/>
        </w:trPr>
        <w:tc>
          <w:tcPr>
            <w:tcW w:w="411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Início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Final</w:t>
            </w:r>
          </w:p>
        </w:tc>
      </w:tr>
      <w:tr>
        <w:trPr>
          <w:trHeight w:val="636" w:hRule="atLeast"/>
        </w:trPr>
        <w:tc>
          <w:tcPr>
            <w:tcW w:w="4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Envio do projeto ao CEP</w:t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Já realizado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Já realizado</w:t>
            </w:r>
          </w:p>
        </w:tc>
      </w:tr>
      <w:tr>
        <w:trPr>
          <w:trHeight w:val="553" w:hRule="atLeast"/>
        </w:trPr>
        <w:tc>
          <w:tcPr>
            <w:tcW w:w="4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Levantamento bibliográfico</w:t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Jan/16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Nov/16</w:t>
            </w:r>
          </w:p>
        </w:tc>
      </w:tr>
      <w:tr>
        <w:trPr>
          <w:trHeight w:val="586" w:hRule="atLeast"/>
        </w:trPr>
        <w:tc>
          <w:tcPr>
            <w:tcW w:w="4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Coleta de dados</w:t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Jan/16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Set/16</w:t>
            </w:r>
          </w:p>
        </w:tc>
      </w:tr>
      <w:tr>
        <w:trPr>
          <w:trHeight w:val="552" w:hRule="atLeast"/>
        </w:trPr>
        <w:tc>
          <w:tcPr>
            <w:tcW w:w="4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Análise dos dados</w:t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Out/16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Nov/16</w:t>
            </w:r>
          </w:p>
        </w:tc>
      </w:tr>
      <w:tr>
        <w:trPr>
          <w:trHeight w:val="653" w:hRule="atLeast"/>
        </w:trPr>
        <w:tc>
          <w:tcPr>
            <w:tcW w:w="4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Redação da monografia </w:t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Nov/16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Dez/16</w:t>
            </w:r>
          </w:p>
        </w:tc>
      </w:tr>
      <w:tr>
        <w:trPr>
          <w:trHeight w:val="652" w:hRule="atLeast"/>
        </w:trPr>
        <w:tc>
          <w:tcPr>
            <w:tcW w:w="4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Defesa da monografia</w:t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Dez/16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Dez/16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REFERÊNCIAS</w:t>
      </w:r>
    </w:p>
    <w:p>
      <w:pPr>
        <w:pStyle w:val="Normal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AMERICAN CANCER SOCIETY.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Cancer Facts &amp; Figures 2010.</w:t>
      </w:r>
      <w:r>
        <w:rPr>
          <w:rFonts w:eastAsia="Times New Roman" w:cs="Times New Roman" w:ascii="Times New Roman" w:hAnsi="Times New Roman"/>
          <w:szCs w:val="24"/>
          <w:lang w:val="en-US"/>
        </w:rPr>
        <w:t xml:space="preserve"> Atlanta: American Cancer Society, 2010.</w:t>
      </w:r>
    </w:p>
    <w:p>
      <w:pPr>
        <w:pStyle w:val="Normal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>RIES, L.A.G; SMITH, M.A.; GURNEY, J.G.; LINET, M.; TAMRA, T.; YOUNG, J.L.; BURNIN, G.R.; editors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. Cancer Incidence and Survival Among Children and Adolescents: United States SEER Program 1975-1995</w:t>
      </w:r>
      <w:r>
        <w:rPr>
          <w:rFonts w:eastAsia="Times New Roman" w:cs="Times New Roman" w:ascii="Times New Roman" w:hAnsi="Times New Roman"/>
          <w:szCs w:val="24"/>
          <w:lang w:val="en-US"/>
        </w:rPr>
        <w:t>. Bethesda: National Cancer Institute, SEER Program; 1999.</w:t>
      </w:r>
    </w:p>
    <w:p>
      <w:pPr>
        <w:pStyle w:val="Normal"/>
        <w:widowControl w:val="false"/>
        <w:autoSpaceDE w:val="false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LITTLE, J.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Introduction</w:t>
      </w:r>
      <w:r>
        <w:rPr>
          <w:rFonts w:eastAsia="Times New Roman" w:cs="Times New Roman" w:ascii="Times New Roman" w:hAnsi="Times New Roman"/>
          <w:szCs w:val="24"/>
          <w:lang w:val="en-US"/>
        </w:rPr>
        <w:t>. In: Little J. Epidemiology of childhood cancer. Lyon: International Agency for Research on Cancer: World Health Organization; 1999.</w:t>
      </w:r>
    </w:p>
    <w:p>
      <w:pPr>
        <w:pStyle w:val="Normal"/>
        <w:widowControl w:val="false"/>
        <w:autoSpaceDE w:val="false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INSTITUTO NACIONAL DO CÂNCER (Brasil).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Câncer da criança e adolescente no Brasil: dados dos registros de base populacional e de mortalidade.</w:t>
      </w:r>
      <w:r>
        <w:rPr>
          <w:rFonts w:eastAsia="Times New Roman" w:cs="Times New Roman" w:ascii="Times New Roman" w:hAnsi="Times New Roman"/>
          <w:szCs w:val="24"/>
          <w:lang w:val="en-US"/>
        </w:rPr>
        <w:t xml:space="preserve"> Rio de Janeiro: INCA; 2008.</w:t>
      </w:r>
    </w:p>
    <w:p>
      <w:pPr>
        <w:pStyle w:val="Normal"/>
        <w:widowControl w:val="false"/>
        <w:autoSpaceDE w:val="false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GURNEY, J.G.; SMITH, M.A.; BURNIN, G.R.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CNS and miscellaneous intracranial and intraspinal neoplasms.</w:t>
      </w:r>
      <w:r>
        <w:rPr>
          <w:rFonts w:eastAsia="Times New Roman" w:cs="Times New Roman" w:ascii="Times New Roman" w:hAnsi="Times New Roman"/>
          <w:szCs w:val="24"/>
          <w:lang w:val="en-US"/>
        </w:rPr>
        <w:t xml:space="preserve"> In: Ries LAG, Smith MA, Gurney JG, Linet M, Tamra T, Young JL, Bunin GR, editors. Cancer Incidence and Survival among Children and Adolescents: United States SEER Program 1975-1995. Bethesda: National Cancer Institute, SEER Program; 1999.</w:t>
      </w:r>
    </w:p>
    <w:p>
      <w:pPr>
        <w:pStyle w:val="Normal"/>
        <w:widowControl w:val="false"/>
        <w:autoSpaceDE w:val="false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MONTEIRO, G.T.R.; KOIFMAN, S.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Mortalidade por tumores de cérebro no Brasil, 1980-1998</w:t>
      </w:r>
      <w:r>
        <w:rPr>
          <w:rFonts w:eastAsia="Times New Roman" w:cs="Times New Roman" w:ascii="Times New Roman" w:hAnsi="Times New Roman"/>
          <w:szCs w:val="24"/>
          <w:lang w:val="en-US"/>
        </w:rPr>
        <w:t>. Cad Saúde Pública. 2003;19:1139-1151.</w:t>
      </w:r>
    </w:p>
    <w:p>
      <w:pPr>
        <w:pStyle w:val="Normal"/>
        <w:widowControl w:val="false"/>
        <w:autoSpaceDE w:val="false"/>
        <w:spacing w:lineRule="auto" w:line="240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BLANEY, S.M.; KUN, L.E.; HUNTER, J.; RORKE-ADAMS, L.B.; LAU, C.; STROTHER, D. </w:t>
      </w:r>
      <w:r>
        <w:rPr>
          <w:rFonts w:eastAsia="Times New Roman" w:cs="Times New Roman" w:ascii="Times New Roman" w:hAnsi="Times New Roman"/>
          <w:i/>
          <w:szCs w:val="24"/>
          <w:lang w:val="en-US"/>
        </w:rPr>
        <w:t>et al</w:t>
      </w:r>
      <w:r>
        <w:rPr>
          <w:rFonts w:eastAsia="Times New Roman" w:cs="Times New Roman" w:ascii="Times New Roman" w:hAnsi="Times New Roman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Tumors of the Central Nervous System</w:t>
      </w:r>
      <w:r>
        <w:rPr>
          <w:rFonts w:eastAsia="Times New Roman" w:cs="Times New Roman" w:ascii="Times New Roman" w:hAnsi="Times New Roman"/>
          <w:szCs w:val="24"/>
          <w:lang w:val="en-US"/>
        </w:rPr>
        <w:t>. In: Pizzo PA, Poplack DG, editors. Principles &amp; Practice of Pediatric Oncology, 5</w:t>
      </w:r>
      <w:r>
        <w:rPr>
          <w:rFonts w:eastAsia="Times New Roman" w:cs="Times New Roman" w:ascii="Times New Roman" w:hAnsi="Times New Roman"/>
          <w:szCs w:val="24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Cs w:val="24"/>
          <w:lang w:val="en-US"/>
        </w:rPr>
        <w:t xml:space="preserve"> edition. Philadelphia: Lippincot Williams &amp; Wilkins; 2006.</w:t>
      </w:r>
    </w:p>
    <w:p>
      <w:pPr>
        <w:pStyle w:val="Normal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GAJJAR, A.; PACKER, R.J.; FOREMAN, N.K.; COHEN, K.; HAAS-KOGAN, D.; MERCHANT, T.E. on behalf of the COG Brain Tumor Committee.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Children's Oncology Group's 2013 blueprint for research: Central nervous system tumors.</w:t>
      </w:r>
      <w:r>
        <w:rPr>
          <w:rFonts w:eastAsia="Times New Roman" w:cs="Times New Roman" w:ascii="Times New Roman" w:hAnsi="Times New Roman"/>
          <w:szCs w:val="24"/>
          <w:lang w:val="en-US"/>
        </w:rPr>
        <w:t xml:space="preserve"> Pediatr Blood Cancer. 2012 Dec 19. doi: 10.1002/pbc.24427.</w:t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>NICHOLSON, H.S.; KRETSCHMAR, C.S.; KRAILO, M.; BERNSTEIN, M.; KADOTA, R.; FORT, D.; FRIEDMAN, H.; HARRIS, M.B.; TEDESCHI-BLOK, N.; MAZEWSKI, C.; SATO, J.; REAMAN, G.H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. Phase 2 study of temozolomide in children and</w:t>
      </w:r>
    </w:p>
    <w:p>
      <w:pPr>
        <w:pStyle w:val="Normal"/>
        <w:widowControl w:val="false"/>
        <w:autoSpaceDE w:val="false"/>
        <w:jc w:val="start"/>
        <w:rPr>
          <w:rFonts w:ascii="Times New Roman" w:hAnsi="Times New Roman" w:eastAsia="Times New Roman" w:cs="Times New Roman"/>
          <w:b/>
          <w:b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Cs w:val="24"/>
          <w:lang w:val="en-US"/>
        </w:rPr>
        <w:t>adolescents with recurrent central nervous system tumors: a report from the Children's Oncology Group</w:t>
      </w:r>
      <w:r>
        <w:rPr>
          <w:rFonts w:eastAsia="Times New Roman" w:cs="Times New Roman" w:ascii="Times New Roman" w:hAnsi="Times New Roman"/>
          <w:szCs w:val="24"/>
          <w:lang w:val="en-US"/>
        </w:rPr>
        <w:t>. Cancer. 2007;110(7):1542-50</w:t>
      </w:r>
    </w:p>
    <w:p>
      <w:pPr>
        <w:pStyle w:val="Normal"/>
        <w:widowControl w:val="false"/>
        <w:autoSpaceDE w:val="false"/>
        <w:jc w:val="start"/>
        <w:rPr>
          <w:rFonts w:ascii="Times New Roman" w:hAnsi="Times New Roman" w:eastAsia="Times New Roman" w:cs="Times New Roman"/>
          <w:b/>
          <w:b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Cs w:val="24"/>
          <w:lang w:val="en-US"/>
        </w:rPr>
      </w:r>
    </w:p>
    <w:p>
      <w:pPr>
        <w:pStyle w:val="Normal"/>
        <w:widowControl w:val="false"/>
        <w:autoSpaceDE w:val="false"/>
        <w:jc w:val="start"/>
        <w:rPr/>
      </w:pPr>
      <w:r>
        <w:rPr>
          <w:rFonts w:eastAsia="Times New Roman" w:cs="Times New Roman" w:ascii="Times New Roman" w:hAnsi="Times New Roman"/>
          <w:szCs w:val="24"/>
          <w:lang w:val="en-US"/>
        </w:rPr>
        <w:t xml:space="preserve">BOUFFET, E.; JAKACKI, R.; GOLDMAN, S.; HARGRAVE, D. </w:t>
      </w:r>
      <w:r>
        <w:rPr>
          <w:rFonts w:eastAsia="Times New Roman" w:cs="Times New Roman" w:ascii="Times New Roman" w:hAnsi="Times New Roman"/>
          <w:i/>
          <w:szCs w:val="24"/>
          <w:lang w:val="en-US"/>
        </w:rPr>
        <w:t>et al</w:t>
      </w:r>
      <w:r>
        <w:rPr>
          <w:rFonts w:eastAsia="Times New Roman" w:cs="Times New Roman" w:ascii="Times New Roman" w:hAnsi="Times New Roman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b/>
          <w:szCs w:val="24"/>
          <w:lang w:val="en-US"/>
        </w:rPr>
        <w:t>Phase II study of weekly vinblastine in recurrent or refractory pediatric low-grade glioma</w:t>
      </w:r>
      <w:r>
        <w:rPr>
          <w:rFonts w:eastAsia="Times New Roman" w:cs="Times New Roman" w:ascii="Times New Roman" w:hAnsi="Times New Roman"/>
          <w:szCs w:val="24"/>
          <w:lang w:val="en-US"/>
        </w:rPr>
        <w:t>. J Clin Oncol. 2012;30(12):1358-63</w:t>
      </w:r>
    </w:p>
    <w:p>
      <w:pPr>
        <w:pStyle w:val="Normal"/>
        <w:jc w:val="start"/>
        <w:rPr>
          <w:rFonts w:ascii="Times New Roman" w:hAnsi="Times New Roman" w:eastAsia="Times New Roman" w:cs="Times New Roman"/>
          <w:szCs w:val="24"/>
          <w:lang w:val="en-US"/>
        </w:rPr>
      </w:pPr>
      <w:r>
        <w:rPr>
          <w:rFonts w:eastAsia="Times New Roman" w:cs="Times New Roman" w:ascii="Times New Roman" w:hAnsi="Times New Roman"/>
          <w:szCs w:val="24"/>
          <w:lang w:val="en-US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 xml:space="preserve">STUPP, R; DIETRICH, P. Y.; OSTERMANN, K. S. </w:t>
      </w:r>
      <w:r>
        <w:rPr>
          <w:rFonts w:cs="Times New Roman" w:ascii="Times New Roman" w:hAnsi="Times New Roman"/>
          <w:i/>
        </w:rPr>
        <w:t>et al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b/>
        </w:rPr>
        <w:t>Promising survival for patients with newly diagnosed glioblastoma multiforme treated with concomitant radiation plus temozolomide followed by adjuvant temozolomide.</w:t>
      </w:r>
      <w:r>
        <w:rPr>
          <w:rFonts w:cs="Times New Roman" w:ascii="Times New Roman" w:hAnsi="Times New Roman"/>
        </w:rPr>
        <w:t xml:space="preserve"> J Clin Oncol. Estados Unidos. 2002;20:1375-82.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 xml:space="preserve">STUPP, R; GANDER, M; LEYVRAZ, S; NEWLANDS, E. </w:t>
      </w:r>
      <w:r>
        <w:rPr>
          <w:rFonts w:cs="Times New Roman" w:ascii="Times New Roman" w:hAnsi="Times New Roman"/>
          <w:b/>
        </w:rPr>
        <w:t>Current and future developments in the use of temozolomide for the treatment of brain tumors</w:t>
      </w:r>
      <w:r>
        <w:rPr>
          <w:rFonts w:cs="Times New Roman" w:ascii="Times New Roman" w:hAnsi="Times New Roman"/>
        </w:rPr>
        <w:t xml:space="preserve">. Lancet Oncol. Estados Unidos. 2001; 2;552-60. 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 xml:space="preserve">STUPP, R. </w:t>
      </w:r>
      <w:r>
        <w:rPr>
          <w:rFonts w:cs="Times New Roman" w:ascii="Times New Roman" w:hAnsi="Times New Roman"/>
          <w:i/>
        </w:rPr>
        <w:t>et al</w:t>
      </w:r>
      <w:r>
        <w:rPr>
          <w:rFonts w:cs="Times New Roman" w:ascii="Times New Roman" w:hAnsi="Times New Roman"/>
          <w:b/>
        </w:rPr>
        <w:t>. Radiotherapy plus concomitant and adjuvant temozolomide for glioblastoma</w:t>
      </w:r>
      <w:r>
        <w:rPr>
          <w:rFonts w:cs="Times New Roman" w:ascii="Times New Roman" w:hAnsi="Times New Roman"/>
        </w:rPr>
        <w:t>. N Engl J Med. Estados Unidos. 2005; 352;987-96.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 xml:space="preserve">BARTELS, U. </w:t>
      </w:r>
      <w:r>
        <w:rPr>
          <w:rFonts w:cs="Times New Roman" w:ascii="Times New Roman" w:hAnsi="Times New Roman"/>
          <w:i/>
        </w:rPr>
        <w:t>et al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b/>
        </w:rPr>
        <w:t xml:space="preserve">The use and effectiveness of temozolomide in children with central nervous system tumors: a survey from the Canadian Paedriatic Brain Tumor Consortium. </w:t>
      </w:r>
      <w:r>
        <w:rPr>
          <w:rFonts w:cs="Times New Roman" w:ascii="Times New Roman" w:hAnsi="Times New Roman"/>
        </w:rPr>
        <w:t xml:space="preserve">Current Oncology. Estados Unidos. 2011; v.18, n.1,19-24. 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>MOODY, C. L.; WHEELHOUSE, R. T</w:t>
      </w:r>
      <w:r>
        <w:rPr>
          <w:rFonts w:cs="Times New Roman" w:ascii="Times New Roman" w:hAnsi="Times New Roman"/>
          <w:b/>
        </w:rPr>
        <w:t>. The medical Chemistry of Imidazotetrazine Prodrugs</w:t>
      </w:r>
      <w:r>
        <w:rPr>
          <w:rFonts w:cs="Times New Roman" w:ascii="Times New Roman" w:hAnsi="Times New Roman"/>
        </w:rPr>
        <w:t>. Pharmaceuticals. Estados Unidos. 2014; 7;797-838.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 xml:space="preserve">AGENCIA EUROPEIA DE MEDICAMENTOS. Disponível em: </w:t>
      </w:r>
      <w:hyperlink r:id="rId4">
        <w:r>
          <w:rPr>
            <w:rStyle w:val="InternetLink"/>
            <w:rFonts w:cs="Times New Roman" w:ascii="Times New Roman" w:hAnsi="Times New Roman"/>
          </w:rPr>
          <w:t>http://www.ema.europa.eu/docs/pt_PT/document_library/EPAR_-_Product_Information/human/000229/WC500035621.pdf</w:t>
        </w:r>
      </w:hyperlink>
      <w:r>
        <w:rPr>
          <w:rFonts w:cs="Times New Roman" w:ascii="Times New Roman" w:hAnsi="Times New Roman"/>
        </w:rPr>
        <w:t>. Acesso em: 15 dez.2015.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 xml:space="preserve">TEMODAL: cápsulas. Responsável técnico Cristina Matushima. São Paulo, SP: Schering-Plough. Bula de medicamento.  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RABINEFIL: pó liofilizado para solução injetável. Responsável técnico Cíntia M. P. Garcia. Barueri, SP: Fresenius Kabi Brasil Ltda. Bula de medicamento.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FAULBLASTINA: solução injetável. Responsável técnico Cintia Delphino de Andrade. São Paulo, SP: Libbs Farmacêutica Ltda. Bula de medicamento. </w:t>
      </w:r>
    </w:p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sectPr>
      <w:headerReference w:type="default" r:id="rId5"/>
      <w:type w:val="nextPage"/>
      <w:pgSz w:w="11906" w:h="16838"/>
      <w:pgMar w:left="1701" w:right="1134" w:header="1134" w:top="1701" w:footer="0" w:bottom="1134" w:gutter="0"/>
      <w:pgNumType w:start="13"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Francisco Felix" w:date="2016-01-04T21:54:00Z" w:initials="FF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pt-PT" w:bidi="ar-SA"/>
        </w:rPr>
        <w:t xml:space="preserve">Vão perguntar se não tem uma informação mais novinha… e tem, depois te dou, mas é uma atualização dos dados do SEER americano. Este relatório do Ries ainda é o mais citado de todos quando se trata de tumores de SNC em crianças. E o panorama praticamente não se alterou em termos de epidemiologia. </w:t>
      </w:r>
    </w:p>
  </w:comment>
  <w:comment w:id="1" w:author="Francisco Felix" w:date="2016-01-04T21:51:00Z" w:initials="FF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pt-PT" w:bidi="ar-SA"/>
        </w:rPr>
        <w:t>Esse trecho fui eu quem escreveu, mas tá errado. Pode retirar e deixar apenas até “18 anos”</w:t>
      </w:r>
    </w:p>
  </w:comment>
  <w:comment w:id="2" w:author="Francisco Felix" w:date="2016-01-04T21:57:00Z" w:initials="FF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pt-PT" w:bidi="ar-SA"/>
        </w:rPr>
        <w:t xml:space="preserve">Por exemplo, isto ainda é verdade, aliás, é cada vez mais verdade, pois a sobrevida das crianças com leucemia (o câncer mais comum na pediatria) só aumenta, enquanto a sobrevida dos pacientes com tumores cerebrais está estacionada ou muda muito lentamente.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auto"/>
    <w:pitch w:val="variable"/>
  </w:font>
  <w:font w:name="Symbol">
    <w:charset w:val="01"/>
    <w:family w:val="auto"/>
    <w:pitch w:val="variable"/>
  </w:font>
  <w:font w:name="Courier New">
    <w:charset w:val="00" w:characterSet="windows-1252"/>
    <w:family w:val="auto"/>
    <w:pitch w:val="variable"/>
  </w:font>
  <w:font w:name="Wingdings">
    <w:charset w:val="02"/>
    <w:family w:val="auto"/>
    <w:pitch w:val="variable"/>
  </w:font>
  <w:font w:name="Tahoma"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  <w:p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trackRevisions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jc w:val="center"/>
    </w:pPr>
    <w:rPr>
      <w:rFonts w:ascii="Arial" w:hAnsi="Arial" w:eastAsia="Calibri" w:cs="Arial"/>
      <w:color w:val="auto"/>
      <w:sz w:val="24"/>
      <w:szCs w:val="22"/>
      <w:lang w:val="pt-BR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eastAsia="Times New Roman"/>
      <w:b/>
      <w:bCs/>
      <w:sz w:val="32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eastAsia="Times New Roman"/>
      <w:b/>
      <w:bCs/>
      <w:color w:val="4F81BD"/>
      <w:sz w:val="26"/>
      <w:szCs w:val="26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Times New Roman" w:cs="Cambria"/>
      <w:b/>
      <w:bCs/>
      <w:sz w:val="26"/>
      <w:szCs w:val="26"/>
      <w:lang w:val="pt-PT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InternetLink">
    <w:name w:val="Internet Link"/>
    <w:rPr>
      <w:color w:val="0000FF"/>
      <w:u w:val="single"/>
    </w:rPr>
  </w:style>
  <w:style w:type="character" w:styleId="BodyText2Char">
    <w:name w:val="Body Text 2 Char"/>
    <w:qFormat/>
    <w:rPr>
      <w:rFonts w:ascii="Arial" w:hAnsi="Arial" w:cs="Arial"/>
      <w:sz w:val="24"/>
    </w:rPr>
  </w:style>
  <w:style w:type="character" w:styleId="StrongEmphasis">
    <w:name w:val="Strong Emphasis"/>
    <w:qFormat/>
    <w:rPr>
      <w:b/>
      <w:bCs/>
    </w:rPr>
  </w:style>
  <w:style w:type="character" w:styleId="BalloonTextChar">
    <w:name w:val="Balloon Text Char"/>
    <w:qFormat/>
    <w:rPr>
      <w:rFonts w:ascii="Tahoma" w:hAnsi="Tahoma" w:eastAsia="Calibri" w:cs="Tahoma"/>
      <w:sz w:val="16"/>
      <w:szCs w:val="16"/>
    </w:rPr>
  </w:style>
  <w:style w:type="character" w:styleId="Heading1Char">
    <w:name w:val="Heading 1 Char"/>
    <w:qFormat/>
    <w:rPr>
      <w:rFonts w:ascii="Arial" w:hAnsi="Arial" w:eastAsia="Times New Roman" w:cs="Times New Roman"/>
      <w:b/>
      <w:bCs/>
      <w:sz w:val="32"/>
      <w:szCs w:val="32"/>
    </w:rPr>
  </w:style>
  <w:style w:type="character" w:styleId="SubtitleChar">
    <w:name w:val="Subtitle Char"/>
    <w:qFormat/>
    <w:rPr>
      <w:rFonts w:ascii="Cambria" w:hAnsi="Cambria" w:cs="Cambria"/>
      <w:sz w:val="24"/>
      <w:szCs w:val="24"/>
      <w:lang w:val="pt-PT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rFonts w:ascii="Arial" w:hAnsi="Arial" w:eastAsia="Calibri" w:cs="Arial"/>
      <w:b/>
      <w:bCs/>
    </w:rPr>
  </w:style>
  <w:style w:type="character" w:styleId="HeaderChar">
    <w:name w:val="Header Char"/>
    <w:qFormat/>
    <w:rPr>
      <w:rFonts w:ascii="Arial" w:hAnsi="Arial" w:eastAsia="Calibri" w:cs="Arial"/>
      <w:sz w:val="24"/>
      <w:szCs w:val="22"/>
    </w:rPr>
  </w:style>
  <w:style w:type="character" w:styleId="FooterChar">
    <w:name w:val="Footer Char"/>
    <w:qFormat/>
    <w:rPr>
      <w:rFonts w:ascii="Arial" w:hAnsi="Arial" w:eastAsia="Calibri" w:cs="Arial"/>
      <w:sz w:val="24"/>
      <w:szCs w:val="22"/>
    </w:rPr>
  </w:style>
  <w:style w:type="character" w:styleId="BodyTextChar">
    <w:name w:val="Body Text Char"/>
    <w:qFormat/>
    <w:rPr>
      <w:rFonts w:ascii="Arial" w:hAnsi="Arial" w:eastAsia="Calibri" w:cs="Arial"/>
      <w:sz w:val="24"/>
      <w:szCs w:val="22"/>
    </w:rPr>
  </w:style>
  <w:style w:type="character" w:styleId="Appleconvertedspace">
    <w:name w:val="apple-converted-space"/>
    <w:basedOn w:val="DefaultParagraphFont"/>
    <w:qFormat/>
    <w:rPr/>
  </w:style>
  <w:style w:type="character" w:styleId="BodyTextIndent3Char">
    <w:name w:val="Body Text Indent 3 Char"/>
    <w:qFormat/>
    <w:rPr>
      <w:rFonts w:ascii="Arial" w:hAnsi="Arial" w:eastAsia="Calibri" w:cs="Arial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pt-PT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aFolhaDeRosto">
    <w:name w:val="Capa-Folha De Rosto"/>
    <w:basedOn w:val="Normal"/>
    <w:qFormat/>
    <w:pPr/>
    <w:rPr>
      <w:b/>
      <w:caps/>
    </w:rPr>
  </w:style>
  <w:style w:type="paragraph" w:styleId="CFNaturezadoTrabalhoOrientador">
    <w:name w:val="CF-Natureza do Trabalho-Orientador"/>
    <w:basedOn w:val="Normal"/>
    <w:qFormat/>
    <w:pPr>
      <w:spacing w:lineRule="auto" w:line="240"/>
      <w:ind w:start="4536" w:hanging="0"/>
      <w:jc w:val="both"/>
    </w:pPr>
    <w:rPr/>
  </w:style>
  <w:style w:type="paragraph" w:styleId="DedicatriaEpigrafe">
    <w:name w:val="Dedicatória-Epigrafe"/>
    <w:basedOn w:val="Normal"/>
    <w:qFormat/>
    <w:pPr>
      <w:ind w:start="4536" w:hanging="0"/>
      <w:jc w:val="end"/>
    </w:pPr>
    <w:rPr/>
  </w:style>
  <w:style w:type="paragraph" w:styleId="ResumoTexto">
    <w:name w:val="Resumo-Texto"/>
    <w:basedOn w:val="Normal"/>
    <w:qFormat/>
    <w:pPr>
      <w:spacing w:lineRule="auto" w:line="240"/>
      <w:jc w:val="both"/>
    </w:pPr>
    <w:rPr/>
  </w:style>
  <w:style w:type="paragraph" w:styleId="TtuloPrtextual">
    <w:name w:val="Título Pré-textual"/>
    <w:basedOn w:val="Normal"/>
    <w:next w:val="Normal"/>
    <w:qFormat/>
    <w:pPr>
      <w:spacing w:before="0" w:after="300"/>
    </w:pPr>
    <w:rPr>
      <w:b/>
      <w:caps/>
    </w:rPr>
  </w:style>
  <w:style w:type="paragraph" w:styleId="BodyText2">
    <w:name w:val="Body Text 2"/>
    <w:basedOn w:val="Normal"/>
    <w:qFormat/>
    <w:pPr>
      <w:jc w:val="both"/>
    </w:pPr>
    <w:rPr>
      <w:rFonts w:eastAsia="Times New Roman"/>
      <w:szCs w:val="20"/>
      <w:lang w:val="pt-PT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pt-PT"/>
    </w:rPr>
  </w:style>
  <w:style w:type="paragraph" w:styleId="Contents3">
    <w:name w:val="TOC 3"/>
    <w:basedOn w:val="Normal"/>
    <w:next w:val="Normal"/>
    <w:pPr>
      <w:tabs>
        <w:tab w:val="right" w:pos="9395" w:leader="dot"/>
      </w:tabs>
      <w:jc w:val="start"/>
    </w:pPr>
    <w:rPr>
      <w:rFonts w:ascii="Times New Roman" w:hAnsi="Times New Roman" w:eastAsia="Times New Roman" w:cs="Times New Roman"/>
      <w:b/>
      <w:sz w:val="19"/>
      <w:szCs w:val="24"/>
      <w:lang w:val="pt-PT" w:eastAsia="pt-PT"/>
    </w:rPr>
  </w:style>
  <w:style w:type="paragraph" w:styleId="Contents2">
    <w:name w:val="TOC 2"/>
    <w:basedOn w:val="Normal"/>
    <w:next w:val="Normal"/>
    <w:pPr>
      <w:tabs>
        <w:tab w:val="right" w:pos="9395" w:leader="dot"/>
      </w:tabs>
      <w:jc w:val="start"/>
    </w:pPr>
    <w:rPr>
      <w:rFonts w:ascii="Times New Roman" w:hAnsi="Times New Roman" w:eastAsia="Times New Roman" w:cs="Times New Roman"/>
      <w:sz w:val="19"/>
      <w:szCs w:val="24"/>
      <w:lang w:val="pt-PT" w:eastAsia="pt-PT"/>
    </w:rPr>
  </w:style>
  <w:style w:type="paragraph" w:styleId="Contents1">
    <w:name w:val="TOC 1"/>
    <w:basedOn w:val="Normal"/>
    <w:next w:val="Normal"/>
    <w:pPr>
      <w:tabs>
        <w:tab w:val="right" w:pos="9395" w:leader="dot"/>
        <w:tab w:val="left" w:pos="9540" w:leader="none"/>
      </w:tabs>
      <w:spacing w:lineRule="auto" w:line="240" w:before="0" w:after="60"/>
      <w:jc w:val="both"/>
    </w:pPr>
    <w:rPr>
      <w:rFonts w:ascii="Times New Roman" w:hAnsi="Times New Roman" w:eastAsia="Times New Roman" w:cs="Times New Roman"/>
      <w:b/>
      <w:sz w:val="21"/>
      <w:szCs w:val="21"/>
      <w:lang w:val="pt-PT" w:eastAsia="pt-PT"/>
    </w:rPr>
  </w:style>
  <w:style w:type="paragraph" w:styleId="Contents4">
    <w:name w:val="TOC 4"/>
    <w:basedOn w:val="Normal"/>
    <w:next w:val="Normal"/>
    <w:pPr>
      <w:tabs>
        <w:tab w:val="right" w:pos="9360" w:leader="none"/>
      </w:tabs>
      <w:spacing w:lineRule="auto" w:line="240"/>
      <w:ind w:end="-70" w:hanging="0"/>
      <w:jc w:val="start"/>
    </w:pPr>
    <w:rPr>
      <w:rFonts w:ascii="Times New Roman" w:hAnsi="Times New Roman" w:eastAsia="Times New Roman" w:cs="Times New Roman"/>
      <w:sz w:val="19"/>
      <w:szCs w:val="24"/>
    </w:rPr>
  </w:style>
  <w:style w:type="paragraph" w:styleId="Contents5">
    <w:name w:val="TOC 5"/>
    <w:basedOn w:val="Normal"/>
    <w:next w:val="Normal"/>
    <w:pPr>
      <w:tabs>
        <w:tab w:val="left" w:pos="5670" w:leader="dot"/>
        <w:tab w:val="right" w:pos="6116" w:leader="dot"/>
      </w:tabs>
      <w:spacing w:lineRule="auto" w:line="240"/>
      <w:jc w:val="start"/>
    </w:pPr>
    <w:rPr>
      <w:rFonts w:ascii="Times New Roman" w:hAnsi="Times New Roman" w:eastAsia="Times New Roman" w:cs="Times New Roman"/>
      <w:i/>
      <w:sz w:val="19"/>
      <w:szCs w:val="24"/>
      <w:lang w:val="pt-PT" w:eastAsia="pt-PT"/>
    </w:rPr>
  </w:style>
  <w:style w:type="paragraph" w:styleId="Subtitle">
    <w:name w:val="Subtitle"/>
    <w:basedOn w:val="Normal"/>
    <w:next w:val="Normal"/>
    <w:qFormat/>
    <w:pPr>
      <w:spacing w:lineRule="auto" w:line="240" w:before="0" w:after="60"/>
      <w:outlineLvl w:val="1"/>
    </w:pPr>
    <w:rPr>
      <w:rFonts w:ascii="Cambria" w:hAnsi="Cambria" w:eastAsia="Times New Roman" w:cs="Cambria"/>
      <w:szCs w:val="24"/>
      <w:lang w:val="pt-PT"/>
    </w:rPr>
  </w:style>
  <w:style w:type="paragraph" w:styleId="CommentText">
    <w:name w:val="Comment Text"/>
    <w:basedOn w:val="Normal"/>
    <w:qFormat/>
    <w:pPr>
      <w:spacing w:lineRule="auto" w:line="240"/>
      <w:jc w:val="start"/>
    </w:pPr>
    <w:rPr>
      <w:rFonts w:ascii="Times New Roman" w:hAnsi="Times New Roman" w:eastAsia="Times New Roman" w:cs="Times New Roman"/>
      <w:sz w:val="20"/>
      <w:szCs w:val="20"/>
      <w:lang w:val="pt-PT"/>
    </w:rPr>
  </w:style>
  <w:style w:type="paragraph" w:styleId="PargrafodaLista1">
    <w:name w:val="Parágrafo da Lista1"/>
    <w:basedOn w:val="Normal"/>
    <w:qFormat/>
    <w:pPr>
      <w:spacing w:lineRule="auto" w:line="240"/>
      <w:ind w:firstLine="567"/>
      <w:jc w:val="both"/>
    </w:pPr>
    <w:rPr>
      <w:rFonts w:ascii="Times New Roman" w:hAnsi="Times New Roman" w:eastAsia="Times New Roman" w:cs="Times New Roman"/>
      <w:sz w:val="21"/>
      <w:szCs w:val="24"/>
    </w:rPr>
  </w:style>
  <w:style w:type="paragraph" w:styleId="CitaoDiretamaisdetrslinhas">
    <w:name w:val="Citação Direta mais de três linhas"/>
    <w:basedOn w:val="PargrafodaLista1"/>
    <w:qFormat/>
    <w:pPr>
      <w:ind w:start="2268" w:hanging="0"/>
    </w:pPr>
    <w:rPr>
      <w:sz w:val="19"/>
    </w:rPr>
  </w:style>
  <w:style w:type="paragraph" w:styleId="CommentSubject">
    <w:name w:val="Comment Subject"/>
    <w:basedOn w:val="CommentText"/>
    <w:next w:val="CommentText"/>
    <w:qFormat/>
    <w:pPr>
      <w:spacing w:lineRule="auto" w:line="360"/>
      <w:jc w:val="center"/>
    </w:pPr>
    <w:rPr>
      <w:rFonts w:ascii="Arial" w:hAnsi="Arial" w:eastAsia="Calibri" w:cs="Arial"/>
      <w:b/>
      <w:bCs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>
      <w:lang w:val="pt-PT"/>
    </w:rPr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>
      <w:lang w:val="pt-PT"/>
    </w:rPr>
  </w:style>
  <w:style w:type="paragraph" w:styleId="ListParagraph">
    <w:name w:val="List Paragraph"/>
    <w:basedOn w:val="Normal"/>
    <w:qFormat/>
    <w:pPr>
      <w:spacing w:lineRule="auto" w:line="276" w:before="0" w:after="200"/>
      <w:ind w:start="720" w:hanging="0"/>
      <w:contextualSpacing/>
      <w:jc w:val="start"/>
    </w:pPr>
    <w:rPr>
      <w:rFonts w:ascii="Calibri" w:hAnsi="Calibri" w:eastAsia="Times New Roman" w:cs="Calibri"/>
      <w:sz w:val="22"/>
    </w:rPr>
  </w:style>
  <w:style w:type="paragraph" w:styleId="BodyTextIndent3">
    <w:name w:val="Body Text Indent 3"/>
    <w:basedOn w:val="Normal"/>
    <w:qFormat/>
    <w:pPr>
      <w:spacing w:before="0" w:after="120"/>
      <w:ind w:start="283" w:hanging="0"/>
    </w:pPr>
    <w:rPr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yperlink" Target="http://www.ema.europa.eu/docs/pt_PT/document_library/EPAR_-_Product_Information/human/000229/WC500035621.pdf" TargetMode="External"/><Relationship Id="rId5" Type="http://schemas.openxmlformats.org/officeDocument/2006/relationships/header" Target="head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2016-01-04T22:17:00Z</dcterms:created>
  <dc:creator>ufc</dc:creator>
  <dc:description/>
  <dc:language>pt-PT</dc:language>
  <cp:lastModifiedBy>Francisco Felix</cp:lastModifiedBy>
  <dcterms:modified xsi:type="dcterms:W3CDTF">2016-01-04T22:17:00Z</dcterms:modified>
  <cp:revision>2</cp:revision>
  <dc:subject/>
  <dc:title/>
</cp:coreProperties>
</file>